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06CA" w14:textId="57C4022E" w:rsidR="009F24CD" w:rsidRDefault="00485533">
      <w:pPr>
        <w:spacing w:line="360" w:lineRule="auto"/>
        <w:ind w:firstLine="440"/>
        <w:jc w:val="center"/>
        <w:rPr>
          <w:rFonts w:eastAsia="宋体"/>
          <w:b/>
          <w:sz w:val="36"/>
          <w:szCs w:val="36"/>
          <w:u w:val="single"/>
          <w:lang w:eastAsia="zh-CN"/>
        </w:rPr>
      </w:pPr>
      <w:proofErr w:type="gramStart"/>
      <w:ins w:id="0" w:author="俊达" w:date="2023-08-05T17:29:00Z">
        <w:r>
          <w:rPr>
            <w:rFonts w:eastAsia="宋体" w:hint="eastAsia"/>
            <w:b/>
            <w:sz w:val="36"/>
            <w:szCs w:val="36"/>
            <w:u w:val="single"/>
            <w:lang w:eastAsia="zh-CN"/>
          </w:rPr>
          <w:t>端侧</w:t>
        </w:r>
        <w:proofErr w:type="spellStart"/>
        <w:proofErr w:type="gramEnd"/>
        <w:r>
          <w:rPr>
            <w:rFonts w:eastAsia="宋体" w:hint="eastAsia"/>
            <w:b/>
            <w:sz w:val="36"/>
            <w:szCs w:val="36"/>
            <w:u w:val="single"/>
            <w:lang w:eastAsia="zh-CN"/>
          </w:rPr>
          <w:t>c</w:t>
        </w:r>
        <w:r>
          <w:rPr>
            <w:rFonts w:eastAsia="宋体"/>
            <w:b/>
            <w:sz w:val="36"/>
            <w:szCs w:val="36"/>
            <w:u w:val="single"/>
            <w:lang w:eastAsia="zh-CN"/>
          </w:rPr>
          <w:t>++</w:t>
        </w:r>
        <w:proofErr w:type="spellEnd"/>
        <w:r>
          <w:rPr>
            <w:rFonts w:eastAsia="宋体" w:hint="eastAsia"/>
            <w:b/>
            <w:sz w:val="36"/>
            <w:szCs w:val="36"/>
            <w:u w:val="single"/>
            <w:lang w:eastAsia="zh-CN"/>
          </w:rPr>
          <w:t>版本的</w:t>
        </w:r>
        <w:proofErr w:type="spellStart"/>
        <w:r>
          <w:rPr>
            <w:rFonts w:eastAsia="宋体" w:hint="eastAsia"/>
            <w:b/>
            <w:sz w:val="36"/>
            <w:szCs w:val="36"/>
            <w:u w:val="single"/>
            <w:lang w:eastAsia="zh-CN"/>
          </w:rPr>
          <w:t>m</w:t>
        </w:r>
        <w:r>
          <w:rPr>
            <w:rFonts w:eastAsia="宋体"/>
            <w:b/>
            <w:sz w:val="36"/>
            <w:szCs w:val="36"/>
            <w:u w:val="single"/>
            <w:lang w:eastAsia="zh-CN"/>
          </w:rPr>
          <w:t>A</w:t>
        </w:r>
        <w:r>
          <w:rPr>
            <w:rFonts w:eastAsia="宋体" w:hint="eastAsia"/>
            <w:b/>
            <w:sz w:val="36"/>
            <w:szCs w:val="36"/>
            <w:u w:val="single"/>
            <w:lang w:eastAsia="zh-CN"/>
          </w:rPr>
          <w:t>P</w:t>
        </w:r>
        <w:proofErr w:type="spellEnd"/>
        <w:r>
          <w:rPr>
            <w:rFonts w:eastAsia="宋体" w:hint="eastAsia"/>
            <w:b/>
            <w:sz w:val="36"/>
            <w:szCs w:val="36"/>
            <w:u w:val="single"/>
            <w:lang w:eastAsia="zh-CN"/>
          </w:rPr>
          <w:t>计算</w:t>
        </w:r>
      </w:ins>
    </w:p>
    <w:p w14:paraId="61CE5BD5" w14:textId="77777777" w:rsidR="009F24CD" w:rsidRDefault="00860528">
      <w:pPr>
        <w:spacing w:line="360" w:lineRule="auto"/>
        <w:rPr>
          <w:rFonts w:eastAsia="宋体"/>
          <w:lang w:eastAsia="zh-CN"/>
        </w:rPr>
      </w:pPr>
      <w:r>
        <w:fldChar w:fldCharType="begin"/>
      </w:r>
      <w:r w:rsidR="000369AC">
        <w:instrText xml:space="preserve"> MACROBUTTON </w:instrText>
      </w:r>
      <w:r>
        <w:fldChar w:fldCharType="end"/>
      </w:r>
      <w:r>
        <w:fldChar w:fldCharType="begin"/>
      </w:r>
      <w:r w:rsidR="000369AC">
        <w:instrText xml:space="preserve"> MACROBUTTON </w:instrText>
      </w:r>
      <w:r>
        <w:fldChar w:fldCharType="end"/>
      </w:r>
      <w:r>
        <w:fldChar w:fldCharType="begin"/>
      </w:r>
      <w:r w:rsidR="000369AC">
        <w:instrText xml:space="preserve"> MACROBUTTON </w:instrText>
      </w:r>
      <w:r>
        <w:fldChar w:fldCharType="end"/>
      </w:r>
      <w:r>
        <w:fldChar w:fldCharType="begin"/>
      </w:r>
      <w:r w:rsidR="000369AC">
        <w:instrText xml:space="preserve"> GOTOBUTTON </w:instrText>
      </w:r>
      <w:r>
        <w:fldChar w:fldCharType="end"/>
      </w:r>
      <w:r>
        <w:fldChar w:fldCharType="begin"/>
      </w:r>
      <w:r w:rsidR="000369AC">
        <w:instrText xml:space="preserve"> macrobutton </w:instrText>
      </w:r>
      <w:r>
        <w:fldChar w:fldCharType="end"/>
      </w:r>
      <w:r>
        <w:fldChar w:fldCharType="begin"/>
      </w:r>
      <w:r w:rsidR="000369AC">
        <w:instrText xml:space="preserve"> MACROBUTTON AutoText </w:instrText>
      </w:r>
      <w:r>
        <w:fldChar w:fldCharType="end"/>
      </w:r>
    </w:p>
    <w:p w14:paraId="44A5DC29" w14:textId="142EF9E1" w:rsidR="009F24CD" w:rsidRDefault="009F24CD">
      <w:pPr>
        <w:spacing w:line="360" w:lineRule="auto"/>
        <w:jc w:val="center"/>
        <w:rPr>
          <w:ins w:id="1" w:author="俊达" w:date="2023-08-15T11:11:00Z"/>
          <w:rFonts w:eastAsiaTheme="minorEastAsia"/>
          <w:lang w:eastAsia="zh-CN"/>
        </w:rPr>
      </w:pPr>
    </w:p>
    <w:customXmlInsRangeStart w:id="2" w:author="俊达" w:date="2023-08-16T10:39:00Z"/>
    <w:sdt>
      <w:sdtPr>
        <w:rPr>
          <w:rFonts w:ascii="Times New Roman" w:eastAsia="PMingLiU" w:hAnsi="Times New Roman" w:cs="Times New Roman"/>
          <w:color w:val="auto"/>
          <w:kern w:val="2"/>
          <w:sz w:val="24"/>
          <w:szCs w:val="24"/>
          <w:lang w:val="zh-CN" w:eastAsia="zh-TW"/>
        </w:rPr>
        <w:id w:val="1640531253"/>
        <w:docPartObj>
          <w:docPartGallery w:val="Table of Contents"/>
          <w:docPartUnique/>
        </w:docPartObj>
      </w:sdtPr>
      <w:sdtEndPr>
        <w:rPr>
          <w:b/>
          <w:bCs/>
        </w:rPr>
      </w:sdtEndPr>
      <w:sdtContent>
        <w:customXmlInsRangeEnd w:id="2"/>
        <w:p w14:paraId="18A233CD" w14:textId="68015EC3" w:rsidR="00972AD2" w:rsidRDefault="00972AD2">
          <w:pPr>
            <w:pStyle w:val="TOC"/>
            <w:rPr>
              <w:ins w:id="3" w:author="俊达" w:date="2023-08-16T10:39:00Z"/>
            </w:rPr>
          </w:pPr>
          <w:ins w:id="4" w:author="俊达" w:date="2023-08-16T10:39:00Z">
            <w:r>
              <w:rPr>
                <w:lang w:val="zh-CN"/>
              </w:rPr>
              <w:t>目录</w:t>
            </w:r>
          </w:ins>
        </w:p>
        <w:p w14:paraId="14050F15" w14:textId="7D1C544C" w:rsidR="00972AD2" w:rsidRDefault="00972AD2">
          <w:pPr>
            <w:pStyle w:val="TOC1"/>
            <w:tabs>
              <w:tab w:val="right" w:leader="dot" w:pos="9628"/>
            </w:tabs>
            <w:rPr>
              <w:noProof/>
            </w:rPr>
          </w:pPr>
          <w:ins w:id="5" w:author="俊达" w:date="2023-08-16T10:39:00Z">
            <w:r>
              <w:fldChar w:fldCharType="begin"/>
            </w:r>
            <w:r>
              <w:instrText xml:space="preserve"> TOC \o "1-3" \h \z \u </w:instrText>
            </w:r>
            <w:r>
              <w:fldChar w:fldCharType="separate"/>
            </w:r>
          </w:ins>
          <w:hyperlink w:anchor="_Toc143074799" w:history="1">
            <w:r w:rsidRPr="00255FDC">
              <w:rPr>
                <w:rStyle w:val="af0"/>
                <w:rFonts w:eastAsia="宋体"/>
                <w:noProof/>
              </w:rPr>
              <w:t>初步版</w:t>
            </w:r>
            <w:r>
              <w:rPr>
                <w:noProof/>
                <w:webHidden/>
              </w:rPr>
              <w:tab/>
            </w:r>
            <w:r>
              <w:rPr>
                <w:noProof/>
                <w:webHidden/>
              </w:rPr>
              <w:fldChar w:fldCharType="begin"/>
            </w:r>
            <w:r>
              <w:rPr>
                <w:noProof/>
                <w:webHidden/>
              </w:rPr>
              <w:instrText xml:space="preserve"> PAGEREF _Toc143074799 \h </w:instrText>
            </w:r>
            <w:r>
              <w:rPr>
                <w:noProof/>
                <w:webHidden/>
              </w:rPr>
            </w:r>
            <w:r>
              <w:rPr>
                <w:noProof/>
                <w:webHidden/>
              </w:rPr>
              <w:fldChar w:fldCharType="separate"/>
            </w:r>
            <w:r>
              <w:rPr>
                <w:noProof/>
                <w:webHidden/>
              </w:rPr>
              <w:t>1</w:t>
            </w:r>
            <w:r>
              <w:rPr>
                <w:noProof/>
                <w:webHidden/>
              </w:rPr>
              <w:fldChar w:fldCharType="end"/>
            </w:r>
          </w:hyperlink>
        </w:p>
        <w:p w14:paraId="2120491C" w14:textId="7D26A823" w:rsidR="00972AD2" w:rsidRDefault="0033167B">
          <w:pPr>
            <w:pStyle w:val="TOC1"/>
            <w:tabs>
              <w:tab w:val="right" w:leader="dot" w:pos="9628"/>
            </w:tabs>
            <w:rPr>
              <w:noProof/>
            </w:rPr>
          </w:pPr>
          <w:hyperlink w:anchor="_Toc143074800" w:history="1">
            <w:r w:rsidR="00972AD2" w:rsidRPr="00255FDC">
              <w:rPr>
                <w:rStyle w:val="af0"/>
                <w:rFonts w:ascii="宋体" w:hAnsi="宋体"/>
                <w:b/>
                <w:noProof/>
              </w:rPr>
              <w:t>最终版：</w:t>
            </w:r>
            <w:r w:rsidR="00972AD2">
              <w:rPr>
                <w:noProof/>
                <w:webHidden/>
              </w:rPr>
              <w:tab/>
            </w:r>
            <w:r w:rsidR="00972AD2">
              <w:rPr>
                <w:noProof/>
                <w:webHidden/>
              </w:rPr>
              <w:fldChar w:fldCharType="begin"/>
            </w:r>
            <w:r w:rsidR="00972AD2">
              <w:rPr>
                <w:noProof/>
                <w:webHidden/>
              </w:rPr>
              <w:instrText xml:space="preserve"> PAGEREF _Toc143074800 \h </w:instrText>
            </w:r>
            <w:r w:rsidR="00972AD2">
              <w:rPr>
                <w:noProof/>
                <w:webHidden/>
              </w:rPr>
            </w:r>
            <w:r w:rsidR="00972AD2">
              <w:rPr>
                <w:noProof/>
                <w:webHidden/>
              </w:rPr>
              <w:fldChar w:fldCharType="separate"/>
            </w:r>
            <w:r w:rsidR="00972AD2">
              <w:rPr>
                <w:noProof/>
                <w:webHidden/>
              </w:rPr>
              <w:t>2</w:t>
            </w:r>
            <w:r w:rsidR="00972AD2">
              <w:rPr>
                <w:noProof/>
                <w:webHidden/>
              </w:rPr>
              <w:fldChar w:fldCharType="end"/>
            </w:r>
          </w:hyperlink>
        </w:p>
        <w:p w14:paraId="6EA17EA7" w14:textId="388BD0F2" w:rsidR="00972AD2" w:rsidRDefault="0033167B">
          <w:pPr>
            <w:pStyle w:val="TOC2"/>
            <w:tabs>
              <w:tab w:val="right" w:leader="dot" w:pos="9628"/>
            </w:tabs>
            <w:ind w:left="480"/>
            <w:rPr>
              <w:noProof/>
            </w:rPr>
          </w:pPr>
          <w:hyperlink w:anchor="_Toc143074801" w:history="1">
            <w:r w:rsidR="00972AD2" w:rsidRPr="00255FDC">
              <w:rPr>
                <w:rStyle w:val="af0"/>
                <w:rFonts w:ascii="宋体" w:hAnsi="宋体"/>
                <w:b/>
                <w:noProof/>
              </w:rPr>
              <w:t>总结：</w:t>
            </w:r>
            <w:r w:rsidR="00972AD2">
              <w:rPr>
                <w:noProof/>
                <w:webHidden/>
              </w:rPr>
              <w:tab/>
            </w:r>
            <w:r w:rsidR="00972AD2">
              <w:rPr>
                <w:noProof/>
                <w:webHidden/>
              </w:rPr>
              <w:fldChar w:fldCharType="begin"/>
            </w:r>
            <w:r w:rsidR="00972AD2">
              <w:rPr>
                <w:noProof/>
                <w:webHidden/>
              </w:rPr>
              <w:instrText xml:space="preserve"> PAGEREF _Toc143074801 \h </w:instrText>
            </w:r>
            <w:r w:rsidR="00972AD2">
              <w:rPr>
                <w:noProof/>
                <w:webHidden/>
              </w:rPr>
            </w:r>
            <w:r w:rsidR="00972AD2">
              <w:rPr>
                <w:noProof/>
                <w:webHidden/>
              </w:rPr>
              <w:fldChar w:fldCharType="separate"/>
            </w:r>
            <w:r w:rsidR="00972AD2">
              <w:rPr>
                <w:noProof/>
                <w:webHidden/>
              </w:rPr>
              <w:t>3</w:t>
            </w:r>
            <w:r w:rsidR="00972AD2">
              <w:rPr>
                <w:noProof/>
                <w:webHidden/>
              </w:rPr>
              <w:fldChar w:fldCharType="end"/>
            </w:r>
          </w:hyperlink>
        </w:p>
        <w:p w14:paraId="4484B172" w14:textId="1A10EBF2" w:rsidR="00972AD2" w:rsidRDefault="0033167B">
          <w:pPr>
            <w:pStyle w:val="TOC1"/>
            <w:tabs>
              <w:tab w:val="right" w:leader="dot" w:pos="9628"/>
            </w:tabs>
            <w:rPr>
              <w:noProof/>
            </w:rPr>
          </w:pPr>
          <w:hyperlink w:anchor="_Toc143074802" w:history="1">
            <w:r w:rsidR="00972AD2" w:rsidRPr="00255FDC">
              <w:rPr>
                <w:rStyle w:val="af0"/>
                <w:rFonts w:ascii="宋体" w:hAnsi="宋体"/>
                <w:b/>
                <w:noProof/>
              </w:rPr>
              <w:t>端侧</w:t>
            </w:r>
            <w:r w:rsidR="00972AD2" w:rsidRPr="00255FDC">
              <w:rPr>
                <w:rStyle w:val="af0"/>
                <w:rFonts w:ascii="宋体" w:hAnsi="宋体"/>
                <w:b/>
                <w:noProof/>
              </w:rPr>
              <w:t>c++</w:t>
            </w:r>
            <w:r w:rsidR="00972AD2" w:rsidRPr="00255FDC">
              <w:rPr>
                <w:rStyle w:val="af0"/>
                <w:rFonts w:ascii="宋体" w:hAnsi="宋体"/>
                <w:b/>
                <w:noProof/>
              </w:rPr>
              <w:t>版本的</w:t>
            </w:r>
            <w:r w:rsidR="00972AD2" w:rsidRPr="00255FDC">
              <w:rPr>
                <w:rStyle w:val="af0"/>
                <w:rFonts w:ascii="宋体" w:hAnsi="宋体"/>
                <w:b/>
                <w:noProof/>
              </w:rPr>
              <w:t>mAP</w:t>
            </w:r>
            <w:r w:rsidR="00972AD2" w:rsidRPr="00255FDC">
              <w:rPr>
                <w:rStyle w:val="af0"/>
                <w:rFonts w:ascii="宋体" w:hAnsi="宋体"/>
                <w:b/>
                <w:noProof/>
              </w:rPr>
              <w:t>计算程序使用介绍</w:t>
            </w:r>
            <w:r w:rsidR="00972AD2">
              <w:rPr>
                <w:noProof/>
                <w:webHidden/>
              </w:rPr>
              <w:tab/>
            </w:r>
            <w:r w:rsidR="00972AD2">
              <w:rPr>
                <w:noProof/>
                <w:webHidden/>
              </w:rPr>
              <w:fldChar w:fldCharType="begin"/>
            </w:r>
            <w:r w:rsidR="00972AD2">
              <w:rPr>
                <w:noProof/>
                <w:webHidden/>
              </w:rPr>
              <w:instrText xml:space="preserve"> PAGEREF _Toc143074802 \h </w:instrText>
            </w:r>
            <w:r w:rsidR="00972AD2">
              <w:rPr>
                <w:noProof/>
                <w:webHidden/>
              </w:rPr>
            </w:r>
            <w:r w:rsidR="00972AD2">
              <w:rPr>
                <w:noProof/>
                <w:webHidden/>
              </w:rPr>
              <w:fldChar w:fldCharType="separate"/>
            </w:r>
            <w:r w:rsidR="00972AD2">
              <w:rPr>
                <w:noProof/>
                <w:webHidden/>
              </w:rPr>
              <w:t>4</w:t>
            </w:r>
            <w:r w:rsidR="00972AD2">
              <w:rPr>
                <w:noProof/>
                <w:webHidden/>
              </w:rPr>
              <w:fldChar w:fldCharType="end"/>
            </w:r>
          </w:hyperlink>
        </w:p>
        <w:p w14:paraId="31984818" w14:textId="234F36BC" w:rsidR="00972AD2" w:rsidRDefault="0033167B">
          <w:pPr>
            <w:pStyle w:val="TOC2"/>
            <w:tabs>
              <w:tab w:val="right" w:leader="dot" w:pos="9628"/>
            </w:tabs>
            <w:ind w:left="480"/>
            <w:rPr>
              <w:noProof/>
            </w:rPr>
          </w:pPr>
          <w:hyperlink w:anchor="_Toc143074803" w:history="1">
            <w:r w:rsidR="00972AD2" w:rsidRPr="00255FDC">
              <w:rPr>
                <w:rStyle w:val="af0"/>
                <w:rFonts w:ascii="宋体" w:hAnsi="宋体"/>
                <w:b/>
                <w:noProof/>
              </w:rPr>
              <w:t>端侧</w:t>
            </w:r>
            <w:r w:rsidR="00972AD2" w:rsidRPr="00255FDC">
              <w:rPr>
                <w:rStyle w:val="af0"/>
                <w:rFonts w:ascii="宋体" w:hAnsi="宋体"/>
                <w:b/>
                <w:noProof/>
              </w:rPr>
              <w:t>mAP</w:t>
            </w:r>
            <w:r w:rsidR="00972AD2" w:rsidRPr="00255FDC">
              <w:rPr>
                <w:rStyle w:val="af0"/>
                <w:rFonts w:ascii="宋体" w:hAnsi="宋体"/>
                <w:b/>
                <w:noProof/>
              </w:rPr>
              <w:t>计算简单用法：</w:t>
            </w:r>
            <w:r w:rsidR="00972AD2">
              <w:rPr>
                <w:noProof/>
                <w:webHidden/>
              </w:rPr>
              <w:tab/>
            </w:r>
            <w:r w:rsidR="00972AD2">
              <w:rPr>
                <w:noProof/>
                <w:webHidden/>
              </w:rPr>
              <w:fldChar w:fldCharType="begin"/>
            </w:r>
            <w:r w:rsidR="00972AD2">
              <w:rPr>
                <w:noProof/>
                <w:webHidden/>
              </w:rPr>
              <w:instrText xml:space="preserve"> PAGEREF _Toc143074803 \h </w:instrText>
            </w:r>
            <w:r w:rsidR="00972AD2">
              <w:rPr>
                <w:noProof/>
                <w:webHidden/>
              </w:rPr>
            </w:r>
            <w:r w:rsidR="00972AD2">
              <w:rPr>
                <w:noProof/>
                <w:webHidden/>
              </w:rPr>
              <w:fldChar w:fldCharType="separate"/>
            </w:r>
            <w:r w:rsidR="00972AD2">
              <w:rPr>
                <w:noProof/>
                <w:webHidden/>
              </w:rPr>
              <w:t>4</w:t>
            </w:r>
            <w:r w:rsidR="00972AD2">
              <w:rPr>
                <w:noProof/>
                <w:webHidden/>
              </w:rPr>
              <w:fldChar w:fldCharType="end"/>
            </w:r>
          </w:hyperlink>
        </w:p>
        <w:p w14:paraId="3A1286DA" w14:textId="7294F21C" w:rsidR="00972AD2" w:rsidRDefault="0033167B">
          <w:pPr>
            <w:pStyle w:val="TOC2"/>
            <w:tabs>
              <w:tab w:val="right" w:leader="dot" w:pos="9628"/>
            </w:tabs>
            <w:ind w:left="480"/>
            <w:rPr>
              <w:noProof/>
            </w:rPr>
          </w:pPr>
          <w:hyperlink w:anchor="_Toc143074804" w:history="1">
            <w:r w:rsidR="00972AD2" w:rsidRPr="00255FDC">
              <w:rPr>
                <w:rStyle w:val="af0"/>
                <w:rFonts w:ascii="宋体" w:hAnsi="宋体"/>
                <w:b/>
                <w:noProof/>
              </w:rPr>
              <w:t>端侧</w:t>
            </w:r>
            <w:r w:rsidR="00972AD2" w:rsidRPr="00255FDC">
              <w:rPr>
                <w:rStyle w:val="af0"/>
                <w:rFonts w:ascii="宋体" w:hAnsi="宋体"/>
                <w:b/>
                <w:noProof/>
              </w:rPr>
              <w:t>mAP</w:t>
            </w:r>
            <w:r w:rsidR="00972AD2" w:rsidRPr="00255FDC">
              <w:rPr>
                <w:rStyle w:val="af0"/>
                <w:rFonts w:ascii="宋体" w:hAnsi="宋体"/>
                <w:b/>
                <w:noProof/>
              </w:rPr>
              <w:t>计算整体使用流程：</w:t>
            </w:r>
            <w:r w:rsidR="00972AD2">
              <w:rPr>
                <w:noProof/>
                <w:webHidden/>
              </w:rPr>
              <w:tab/>
            </w:r>
            <w:r w:rsidR="00972AD2">
              <w:rPr>
                <w:noProof/>
                <w:webHidden/>
              </w:rPr>
              <w:fldChar w:fldCharType="begin"/>
            </w:r>
            <w:r w:rsidR="00972AD2">
              <w:rPr>
                <w:noProof/>
                <w:webHidden/>
              </w:rPr>
              <w:instrText xml:space="preserve"> PAGEREF _Toc143074804 \h </w:instrText>
            </w:r>
            <w:r w:rsidR="00972AD2">
              <w:rPr>
                <w:noProof/>
                <w:webHidden/>
              </w:rPr>
            </w:r>
            <w:r w:rsidR="00972AD2">
              <w:rPr>
                <w:noProof/>
                <w:webHidden/>
              </w:rPr>
              <w:fldChar w:fldCharType="separate"/>
            </w:r>
            <w:r w:rsidR="00972AD2">
              <w:rPr>
                <w:noProof/>
                <w:webHidden/>
              </w:rPr>
              <w:t>5</w:t>
            </w:r>
            <w:r w:rsidR="00972AD2">
              <w:rPr>
                <w:noProof/>
                <w:webHidden/>
              </w:rPr>
              <w:fldChar w:fldCharType="end"/>
            </w:r>
          </w:hyperlink>
        </w:p>
        <w:p w14:paraId="73CC33A2" w14:textId="772CBAFD" w:rsidR="00972AD2" w:rsidRDefault="0033167B">
          <w:pPr>
            <w:pStyle w:val="TOC2"/>
            <w:tabs>
              <w:tab w:val="right" w:leader="dot" w:pos="9628"/>
            </w:tabs>
            <w:ind w:left="480"/>
            <w:rPr>
              <w:noProof/>
            </w:rPr>
          </w:pPr>
          <w:hyperlink w:anchor="_Toc143074805" w:history="1">
            <w:r w:rsidR="00972AD2" w:rsidRPr="00255FDC">
              <w:rPr>
                <w:rStyle w:val="af0"/>
                <w:rFonts w:ascii="宋体" w:hAnsi="宋体"/>
                <w:b/>
                <w:noProof/>
              </w:rPr>
              <w:t>均值平均精度（</w:t>
            </w:r>
            <w:r w:rsidR="00972AD2" w:rsidRPr="00255FDC">
              <w:rPr>
                <w:rStyle w:val="af0"/>
                <w:rFonts w:ascii="宋体" w:hAnsi="宋体"/>
                <w:b/>
                <w:noProof/>
              </w:rPr>
              <w:t>mean average precision</w:t>
            </w:r>
            <w:r w:rsidR="00972AD2" w:rsidRPr="00255FDC">
              <w:rPr>
                <w:rStyle w:val="af0"/>
                <w:rFonts w:ascii="宋体" w:hAnsi="宋体"/>
                <w:b/>
                <w:noProof/>
              </w:rPr>
              <w:t>，</w:t>
            </w:r>
            <w:r w:rsidR="00972AD2" w:rsidRPr="00255FDC">
              <w:rPr>
                <w:rStyle w:val="af0"/>
                <w:rFonts w:ascii="宋体" w:hAnsi="宋体"/>
                <w:b/>
                <w:noProof/>
              </w:rPr>
              <w:t>mAP</w:t>
            </w:r>
            <w:r w:rsidR="00972AD2" w:rsidRPr="00255FDC">
              <w:rPr>
                <w:rStyle w:val="af0"/>
                <w:rFonts w:ascii="宋体" w:hAnsi="宋体"/>
                <w:b/>
                <w:noProof/>
              </w:rPr>
              <w:t>）计算逻辑：</w:t>
            </w:r>
            <w:r w:rsidR="00972AD2">
              <w:rPr>
                <w:noProof/>
                <w:webHidden/>
              </w:rPr>
              <w:tab/>
            </w:r>
            <w:r w:rsidR="00972AD2">
              <w:rPr>
                <w:noProof/>
                <w:webHidden/>
              </w:rPr>
              <w:fldChar w:fldCharType="begin"/>
            </w:r>
            <w:r w:rsidR="00972AD2">
              <w:rPr>
                <w:noProof/>
                <w:webHidden/>
              </w:rPr>
              <w:instrText xml:space="preserve"> PAGEREF _Toc143074805 \h </w:instrText>
            </w:r>
            <w:r w:rsidR="00972AD2">
              <w:rPr>
                <w:noProof/>
                <w:webHidden/>
              </w:rPr>
            </w:r>
            <w:r w:rsidR="00972AD2">
              <w:rPr>
                <w:noProof/>
                <w:webHidden/>
              </w:rPr>
              <w:fldChar w:fldCharType="separate"/>
            </w:r>
            <w:r w:rsidR="00972AD2">
              <w:rPr>
                <w:noProof/>
                <w:webHidden/>
              </w:rPr>
              <w:t>7</w:t>
            </w:r>
            <w:r w:rsidR="00972AD2">
              <w:rPr>
                <w:noProof/>
                <w:webHidden/>
              </w:rPr>
              <w:fldChar w:fldCharType="end"/>
            </w:r>
          </w:hyperlink>
        </w:p>
        <w:p w14:paraId="21A9FC64" w14:textId="0A0E773F" w:rsidR="00972AD2" w:rsidRDefault="00972AD2">
          <w:pPr>
            <w:rPr>
              <w:ins w:id="6" w:author="俊达" w:date="2023-08-16T10:39:00Z"/>
            </w:rPr>
          </w:pPr>
          <w:ins w:id="7" w:author="俊达" w:date="2023-08-16T10:39:00Z">
            <w:r>
              <w:rPr>
                <w:b/>
                <w:bCs/>
                <w:lang w:val="zh-CN"/>
              </w:rPr>
              <w:fldChar w:fldCharType="end"/>
            </w:r>
          </w:ins>
        </w:p>
        <w:customXmlInsRangeStart w:id="8" w:author="俊达" w:date="2023-08-16T10:39:00Z"/>
      </w:sdtContent>
    </w:sdt>
    <w:customXmlInsRangeEnd w:id="8"/>
    <w:p w14:paraId="6934EE60" w14:textId="2EA9B736" w:rsidR="00510237" w:rsidRDefault="00510237">
      <w:pPr>
        <w:spacing w:line="360" w:lineRule="auto"/>
        <w:jc w:val="center"/>
        <w:rPr>
          <w:ins w:id="9" w:author="俊达" w:date="2023-08-15T11:11:00Z"/>
          <w:rFonts w:eastAsiaTheme="minorEastAsia"/>
          <w:lang w:eastAsia="zh-CN"/>
        </w:rPr>
      </w:pPr>
    </w:p>
    <w:p w14:paraId="3FE66065" w14:textId="040CCB00" w:rsidR="00510237" w:rsidRDefault="00510237">
      <w:pPr>
        <w:spacing w:line="360" w:lineRule="auto"/>
        <w:jc w:val="center"/>
        <w:rPr>
          <w:ins w:id="10" w:author="俊达" w:date="2023-08-15T11:11:00Z"/>
          <w:rFonts w:eastAsiaTheme="minorEastAsia"/>
          <w:lang w:eastAsia="zh-CN"/>
        </w:rPr>
      </w:pPr>
    </w:p>
    <w:p w14:paraId="79D47D56" w14:textId="4198E6CD" w:rsidR="00510237" w:rsidRDefault="00510237">
      <w:pPr>
        <w:spacing w:line="360" w:lineRule="auto"/>
        <w:jc w:val="center"/>
        <w:rPr>
          <w:ins w:id="11" w:author="俊达" w:date="2023-08-16T13:44:00Z"/>
          <w:rFonts w:eastAsiaTheme="minorEastAsia"/>
          <w:lang w:eastAsia="zh-CN"/>
        </w:rPr>
      </w:pPr>
    </w:p>
    <w:p w14:paraId="21DB1047" w14:textId="6C0C4A68" w:rsidR="00610E8A" w:rsidRDefault="00610E8A">
      <w:pPr>
        <w:spacing w:line="360" w:lineRule="auto"/>
        <w:jc w:val="center"/>
        <w:rPr>
          <w:ins w:id="12" w:author="俊达" w:date="2023-08-16T13:44:00Z"/>
          <w:rFonts w:eastAsiaTheme="minorEastAsia"/>
          <w:lang w:eastAsia="zh-CN"/>
        </w:rPr>
      </w:pPr>
    </w:p>
    <w:p w14:paraId="2E8F7716" w14:textId="50D851D8" w:rsidR="00610E8A" w:rsidRDefault="00610E8A">
      <w:pPr>
        <w:spacing w:line="360" w:lineRule="auto"/>
        <w:jc w:val="center"/>
        <w:rPr>
          <w:ins w:id="13" w:author="俊达" w:date="2023-08-16T13:44:00Z"/>
          <w:rFonts w:eastAsiaTheme="minorEastAsia"/>
          <w:lang w:eastAsia="zh-CN"/>
        </w:rPr>
      </w:pPr>
    </w:p>
    <w:p w14:paraId="15C8B6EB" w14:textId="501E1AFB" w:rsidR="00610E8A" w:rsidRDefault="00610E8A">
      <w:pPr>
        <w:spacing w:line="360" w:lineRule="auto"/>
        <w:jc w:val="center"/>
        <w:rPr>
          <w:ins w:id="14" w:author="俊达" w:date="2023-08-16T13:44:00Z"/>
          <w:rFonts w:eastAsiaTheme="minorEastAsia"/>
          <w:lang w:eastAsia="zh-CN"/>
        </w:rPr>
      </w:pPr>
    </w:p>
    <w:p w14:paraId="2DFDDF35" w14:textId="7F68CDCA" w:rsidR="00610E8A" w:rsidRDefault="00610E8A">
      <w:pPr>
        <w:spacing w:line="360" w:lineRule="auto"/>
        <w:jc w:val="center"/>
        <w:rPr>
          <w:ins w:id="15" w:author="俊达" w:date="2023-08-16T13:44:00Z"/>
          <w:rFonts w:eastAsiaTheme="minorEastAsia"/>
          <w:lang w:eastAsia="zh-CN"/>
        </w:rPr>
      </w:pPr>
    </w:p>
    <w:p w14:paraId="72ABC0E8" w14:textId="42146E4E" w:rsidR="00610E8A" w:rsidRDefault="00610E8A">
      <w:pPr>
        <w:spacing w:line="360" w:lineRule="auto"/>
        <w:jc w:val="center"/>
        <w:rPr>
          <w:ins w:id="16" w:author="俊达" w:date="2023-08-16T13:44:00Z"/>
          <w:rFonts w:eastAsiaTheme="minorEastAsia"/>
          <w:lang w:eastAsia="zh-CN"/>
        </w:rPr>
      </w:pPr>
    </w:p>
    <w:p w14:paraId="24D88113" w14:textId="20DC8E78" w:rsidR="00610E8A" w:rsidRDefault="00610E8A">
      <w:pPr>
        <w:spacing w:line="360" w:lineRule="auto"/>
        <w:jc w:val="center"/>
        <w:rPr>
          <w:ins w:id="17" w:author="俊达" w:date="2023-08-16T13:44:00Z"/>
          <w:rFonts w:eastAsiaTheme="minorEastAsia"/>
          <w:lang w:eastAsia="zh-CN"/>
        </w:rPr>
      </w:pPr>
    </w:p>
    <w:p w14:paraId="48525FE5" w14:textId="1B35A6EA" w:rsidR="00610E8A" w:rsidRDefault="00610E8A">
      <w:pPr>
        <w:spacing w:line="360" w:lineRule="auto"/>
        <w:jc w:val="center"/>
        <w:rPr>
          <w:ins w:id="18" w:author="俊达" w:date="2023-08-16T13:44:00Z"/>
          <w:rFonts w:eastAsiaTheme="minorEastAsia"/>
          <w:lang w:eastAsia="zh-CN"/>
        </w:rPr>
      </w:pPr>
    </w:p>
    <w:p w14:paraId="745126DC" w14:textId="684CCD8A" w:rsidR="00610E8A" w:rsidRDefault="00610E8A">
      <w:pPr>
        <w:spacing w:line="360" w:lineRule="auto"/>
        <w:jc w:val="center"/>
        <w:rPr>
          <w:ins w:id="19" w:author="俊达" w:date="2023-08-16T13:44:00Z"/>
          <w:rFonts w:eastAsiaTheme="minorEastAsia"/>
          <w:lang w:eastAsia="zh-CN"/>
        </w:rPr>
      </w:pPr>
    </w:p>
    <w:p w14:paraId="65761EA4" w14:textId="7F826EEA" w:rsidR="00610E8A" w:rsidRDefault="00610E8A">
      <w:pPr>
        <w:spacing w:line="360" w:lineRule="auto"/>
        <w:jc w:val="center"/>
        <w:rPr>
          <w:ins w:id="20" w:author="俊达" w:date="2023-08-16T13:44:00Z"/>
          <w:rFonts w:eastAsiaTheme="minorEastAsia"/>
          <w:lang w:eastAsia="zh-CN"/>
        </w:rPr>
      </w:pPr>
    </w:p>
    <w:p w14:paraId="49E5F214" w14:textId="1584D8D6" w:rsidR="00610E8A" w:rsidRDefault="00610E8A">
      <w:pPr>
        <w:spacing w:line="360" w:lineRule="auto"/>
        <w:jc w:val="center"/>
        <w:rPr>
          <w:ins w:id="21" w:author="俊达" w:date="2023-08-16T13:44:00Z"/>
          <w:rFonts w:eastAsiaTheme="minorEastAsia"/>
          <w:lang w:eastAsia="zh-CN"/>
        </w:rPr>
      </w:pPr>
    </w:p>
    <w:p w14:paraId="247F4EFA" w14:textId="4305A05E" w:rsidR="00610E8A" w:rsidRDefault="00610E8A">
      <w:pPr>
        <w:spacing w:line="360" w:lineRule="auto"/>
        <w:jc w:val="center"/>
        <w:rPr>
          <w:ins w:id="22" w:author="俊达" w:date="2023-08-16T13:44:00Z"/>
          <w:rFonts w:eastAsiaTheme="minorEastAsia"/>
          <w:lang w:eastAsia="zh-CN"/>
        </w:rPr>
      </w:pPr>
    </w:p>
    <w:p w14:paraId="49E5FDEE" w14:textId="174B6DC1" w:rsidR="00610E8A" w:rsidRDefault="00610E8A">
      <w:pPr>
        <w:spacing w:line="360" w:lineRule="auto"/>
        <w:jc w:val="center"/>
        <w:rPr>
          <w:ins w:id="23" w:author="俊达" w:date="2023-08-16T13:44:00Z"/>
          <w:rFonts w:eastAsiaTheme="minorEastAsia"/>
          <w:lang w:eastAsia="zh-CN"/>
        </w:rPr>
      </w:pPr>
    </w:p>
    <w:p w14:paraId="7E4B6751" w14:textId="77777777" w:rsidR="00610E8A" w:rsidRDefault="00610E8A">
      <w:pPr>
        <w:spacing w:line="360" w:lineRule="auto"/>
        <w:jc w:val="center"/>
        <w:rPr>
          <w:rFonts w:eastAsiaTheme="minorEastAsia" w:hint="eastAsia"/>
          <w:lang w:eastAsia="zh-CN"/>
        </w:rPr>
      </w:pPr>
    </w:p>
    <w:p w14:paraId="29FBEC4F" w14:textId="74A750D1" w:rsidR="009F24CD" w:rsidRDefault="00CA4ED9">
      <w:pPr>
        <w:spacing w:line="360" w:lineRule="auto"/>
        <w:rPr>
          <w:ins w:id="24" w:author="俊达" w:date="2023-08-14T16:17:00Z"/>
          <w:rFonts w:eastAsia="宋体"/>
          <w:lang w:eastAsia="zh-CN"/>
        </w:rPr>
      </w:pPr>
      <w:ins w:id="25" w:author="俊达" w:date="2023-08-05T17:30:00Z">
        <w:r>
          <w:rPr>
            <w:rFonts w:eastAsia="宋体" w:hint="eastAsia"/>
            <w:lang w:eastAsia="zh-CN"/>
          </w:rPr>
          <w:t>安全帽检测测试集</w:t>
        </w:r>
      </w:ins>
    </w:p>
    <w:p w14:paraId="5AFBD296" w14:textId="77777777" w:rsidR="009B74DC" w:rsidRPr="009B74DC" w:rsidRDefault="009B74DC" w:rsidP="009B74DC">
      <w:pPr>
        <w:spacing w:line="360" w:lineRule="auto"/>
        <w:rPr>
          <w:ins w:id="26" w:author="俊达" w:date="2023-08-14T16:17:00Z"/>
          <w:rFonts w:eastAsia="宋体"/>
          <w:lang w:eastAsia="zh-CN"/>
        </w:rPr>
      </w:pPr>
      <w:proofErr w:type="spellStart"/>
      <w:ins w:id="27" w:author="俊达" w:date="2023-08-14T16:17:00Z">
        <w:r w:rsidRPr="009B74DC">
          <w:rPr>
            <w:rFonts w:eastAsia="宋体"/>
            <w:lang w:eastAsia="zh-CN"/>
          </w:rPr>
          <w:t>imgsz</w:t>
        </w:r>
        <w:proofErr w:type="spellEnd"/>
        <w:proofErr w:type="gramStart"/>
        <w:r w:rsidRPr="009B74DC">
          <w:rPr>
            <w:rFonts w:eastAsia="宋体"/>
            <w:lang w:eastAsia="zh-CN"/>
          </w:rPr>
          <w:t>=(</w:t>
        </w:r>
        <w:proofErr w:type="gramEnd"/>
        <w:r w:rsidRPr="009B74DC">
          <w:rPr>
            <w:rFonts w:eastAsia="宋体"/>
            <w:lang w:eastAsia="zh-CN"/>
          </w:rPr>
          <w:t>640, 640),  # inference size (height, width)</w:t>
        </w:r>
      </w:ins>
    </w:p>
    <w:p w14:paraId="09CA9C16" w14:textId="6BF2552D" w:rsidR="009B74DC" w:rsidRPr="009B74DC" w:rsidRDefault="009B74DC" w:rsidP="009B74DC">
      <w:pPr>
        <w:spacing w:line="360" w:lineRule="auto"/>
        <w:rPr>
          <w:ins w:id="28" w:author="俊达" w:date="2023-08-14T16:17:00Z"/>
          <w:rFonts w:eastAsia="宋体"/>
          <w:lang w:eastAsia="zh-CN"/>
        </w:rPr>
      </w:pPr>
      <w:proofErr w:type="spellStart"/>
      <w:ins w:id="29" w:author="俊达" w:date="2023-08-14T16:17:00Z">
        <w:r w:rsidRPr="009B74DC">
          <w:rPr>
            <w:rFonts w:eastAsia="宋体"/>
            <w:lang w:eastAsia="zh-CN"/>
          </w:rPr>
          <w:t>conf_thres</w:t>
        </w:r>
        <w:proofErr w:type="spellEnd"/>
        <w:r w:rsidRPr="009B74DC">
          <w:rPr>
            <w:rFonts w:eastAsia="宋体"/>
            <w:lang w:eastAsia="zh-CN"/>
          </w:rPr>
          <w:t>=0.</w:t>
        </w:r>
        <w:proofErr w:type="gramStart"/>
        <w:r w:rsidRPr="009B74DC">
          <w:rPr>
            <w:rFonts w:eastAsia="宋体"/>
            <w:lang w:eastAsia="zh-CN"/>
          </w:rPr>
          <w:t>25,  #</w:t>
        </w:r>
        <w:proofErr w:type="gramEnd"/>
        <w:r w:rsidRPr="009B74DC">
          <w:rPr>
            <w:rFonts w:eastAsia="宋体"/>
            <w:lang w:eastAsia="zh-CN"/>
          </w:rPr>
          <w:t xml:space="preserve"> confidence threshold</w:t>
        </w:r>
      </w:ins>
    </w:p>
    <w:p w14:paraId="5FCECF79" w14:textId="49A1C823" w:rsidR="009B74DC" w:rsidRDefault="009B74DC" w:rsidP="009B74DC">
      <w:pPr>
        <w:spacing w:line="360" w:lineRule="auto"/>
        <w:rPr>
          <w:ins w:id="30" w:author="俊达" w:date="2023-08-15T11:11:00Z"/>
          <w:rFonts w:eastAsia="宋体"/>
          <w:lang w:eastAsia="zh-CN"/>
        </w:rPr>
      </w:pPr>
      <w:proofErr w:type="spellStart"/>
      <w:ins w:id="31" w:author="俊达" w:date="2023-08-14T16:17:00Z">
        <w:r w:rsidRPr="009B74DC">
          <w:rPr>
            <w:rFonts w:eastAsia="宋体"/>
            <w:lang w:eastAsia="zh-CN"/>
          </w:rPr>
          <w:t>iou_thres</w:t>
        </w:r>
        <w:proofErr w:type="spellEnd"/>
        <w:r w:rsidRPr="009B74DC">
          <w:rPr>
            <w:rFonts w:eastAsia="宋体"/>
            <w:lang w:eastAsia="zh-CN"/>
          </w:rPr>
          <w:t>=0.</w:t>
        </w:r>
        <w:proofErr w:type="gramStart"/>
        <w:r w:rsidRPr="009B74DC">
          <w:rPr>
            <w:rFonts w:eastAsia="宋体"/>
            <w:lang w:eastAsia="zh-CN"/>
          </w:rPr>
          <w:t>45,  #</w:t>
        </w:r>
        <w:proofErr w:type="gramEnd"/>
        <w:r w:rsidRPr="009B74DC">
          <w:rPr>
            <w:rFonts w:eastAsia="宋体"/>
            <w:lang w:eastAsia="zh-CN"/>
          </w:rPr>
          <w:t xml:space="preserve"> NMS IOU threshold</w:t>
        </w:r>
      </w:ins>
    </w:p>
    <w:p w14:paraId="5E87B0D1" w14:textId="1697346B" w:rsidR="00637C09" w:rsidRDefault="00637C09" w:rsidP="009B74DC">
      <w:pPr>
        <w:spacing w:line="360" w:lineRule="auto"/>
        <w:rPr>
          <w:ins w:id="32" w:author="俊达" w:date="2023-08-15T11:11:00Z"/>
          <w:rFonts w:eastAsia="宋体"/>
          <w:lang w:eastAsia="zh-CN"/>
        </w:rPr>
      </w:pPr>
    </w:p>
    <w:p w14:paraId="41C2B554" w14:textId="2470F924" w:rsidR="00637C09" w:rsidRDefault="00637C09">
      <w:pPr>
        <w:pStyle w:val="1"/>
        <w:numPr>
          <w:ilvl w:val="0"/>
          <w:numId w:val="0"/>
        </w:numPr>
        <w:ind w:left="420"/>
        <w:rPr>
          <w:ins w:id="33" w:author="俊达" w:date="2023-08-14T16:17:00Z"/>
          <w:rFonts w:eastAsia="宋体"/>
        </w:rPr>
        <w:pPrChange w:id="34" w:author="俊达" w:date="2023-08-15T11:12:00Z">
          <w:pPr>
            <w:spacing w:line="360" w:lineRule="auto"/>
          </w:pPr>
        </w:pPrChange>
      </w:pPr>
      <w:bookmarkStart w:id="35" w:name="_Toc143074799"/>
      <w:ins w:id="36" w:author="俊达" w:date="2023-08-15T11:11:00Z">
        <w:r>
          <w:rPr>
            <w:rFonts w:eastAsia="宋体" w:hint="eastAsia"/>
          </w:rPr>
          <w:t>初步版</w:t>
        </w:r>
      </w:ins>
      <w:bookmarkEnd w:id="35"/>
    </w:p>
    <w:p w14:paraId="2F8BBD91" w14:textId="77777777" w:rsidR="009B74DC" w:rsidRPr="009B74DC" w:rsidRDefault="009B74DC" w:rsidP="009B74DC">
      <w:pPr>
        <w:spacing w:line="360" w:lineRule="auto"/>
        <w:rPr>
          <w:rFonts w:eastAsia="宋体"/>
          <w:lang w:eastAsia="zh-CN"/>
        </w:rPr>
      </w:pPr>
    </w:p>
    <w:tbl>
      <w:tblPr>
        <w:tblW w:w="104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Change w:id="37" w:author="俊达" w:date="2023-08-05T19:56:00Z">
          <w:tblPr>
            <w:tblW w:w="916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PrChange>
      </w:tblPr>
      <w:tblGrid>
        <w:gridCol w:w="966"/>
        <w:gridCol w:w="1576"/>
        <w:gridCol w:w="1685"/>
        <w:gridCol w:w="1842"/>
        <w:gridCol w:w="1418"/>
        <w:gridCol w:w="1440"/>
        <w:gridCol w:w="1509"/>
        <w:tblGridChange w:id="38">
          <w:tblGrid>
            <w:gridCol w:w="1271"/>
            <w:gridCol w:w="1271"/>
            <w:gridCol w:w="1230"/>
            <w:gridCol w:w="1708"/>
            <w:gridCol w:w="1708"/>
            <w:gridCol w:w="1739"/>
            <w:gridCol w:w="1509"/>
          </w:tblGrid>
        </w:tblGridChange>
      </w:tblGrid>
      <w:tr w:rsidR="005F5E05" w14:paraId="05B24589" w14:textId="19A7CA93" w:rsidTr="009E57A0">
        <w:trPr>
          <w:cantSplit/>
          <w:trHeight w:val="283"/>
          <w:jc w:val="center"/>
          <w:trPrChange w:id="39" w:author="俊达" w:date="2023-08-05T19:56:00Z">
            <w:trPr>
              <w:cantSplit/>
              <w:trHeight w:val="283"/>
              <w:jc w:val="center"/>
            </w:trPr>
          </w:trPrChange>
        </w:trPr>
        <w:tc>
          <w:tcPr>
            <w:tcW w:w="966" w:type="dxa"/>
            <w:shd w:val="clear" w:color="auto" w:fill="C6D9F1" w:themeFill="text2" w:themeFillTint="33"/>
            <w:tcPrChange w:id="40" w:author="俊达" w:date="2023-08-05T19:56:00Z">
              <w:tcPr>
                <w:tcW w:w="1271" w:type="dxa"/>
                <w:shd w:val="clear" w:color="auto" w:fill="C6D9F1" w:themeFill="text2" w:themeFillTint="33"/>
              </w:tcPr>
            </w:tcPrChange>
          </w:tcPr>
          <w:p w14:paraId="54A9E6D2" w14:textId="67B389B6" w:rsidR="005F5E05" w:rsidRDefault="006C5DE1">
            <w:pPr>
              <w:pStyle w:val="TableText"/>
              <w:spacing w:line="360" w:lineRule="auto"/>
              <w:rPr>
                <w:ins w:id="41" w:author="俊达" w:date="2023-08-05T17:49:00Z"/>
              </w:rPr>
            </w:pPr>
            <w:bookmarkStart w:id="42" w:name="_Hlk142920367"/>
            <w:ins w:id="43" w:author="俊达" w:date="2023-08-05T17:52:00Z">
              <w:r>
                <w:rPr>
                  <w:rFonts w:hint="eastAsia"/>
                </w:rPr>
                <w:t>实验</w:t>
              </w:r>
            </w:ins>
            <w:ins w:id="44" w:author="俊达" w:date="2023-08-05T17:49:00Z">
              <w:r w:rsidR="005F5E05">
                <w:rPr>
                  <w:rFonts w:hint="eastAsia"/>
                </w:rPr>
                <w:t>序号</w:t>
              </w:r>
            </w:ins>
          </w:p>
        </w:tc>
        <w:tc>
          <w:tcPr>
            <w:tcW w:w="1576" w:type="dxa"/>
            <w:shd w:val="clear" w:color="auto" w:fill="C6D9F1" w:themeFill="text2" w:themeFillTint="33"/>
            <w:vAlign w:val="center"/>
            <w:tcPrChange w:id="45" w:author="俊达" w:date="2023-08-05T19:56:00Z">
              <w:tcPr>
                <w:tcW w:w="1271" w:type="dxa"/>
                <w:shd w:val="clear" w:color="auto" w:fill="C6D9F1" w:themeFill="text2" w:themeFillTint="33"/>
                <w:vAlign w:val="center"/>
              </w:tcPr>
            </w:tcPrChange>
          </w:tcPr>
          <w:p w14:paraId="40A55D41" w14:textId="12EACC3C" w:rsidR="005F5E05" w:rsidRDefault="005F5E05">
            <w:pPr>
              <w:pStyle w:val="TableText"/>
              <w:spacing w:line="360" w:lineRule="auto"/>
            </w:pPr>
            <w:ins w:id="46" w:author="俊达" w:date="2023-08-05T17:34:00Z">
              <w:r>
                <w:rPr>
                  <w:rFonts w:hint="eastAsia"/>
                </w:rPr>
                <w:t>推理方法</w:t>
              </w:r>
            </w:ins>
            <w:del w:id="47" w:author="俊达" w:date="2023-08-05T17:32:00Z">
              <w:r w:rsidDel="00CA4ED9">
                <w:rPr>
                  <w:rFonts w:hint="eastAsia"/>
                </w:rPr>
                <w:delText>交底书名称</w:delText>
              </w:r>
              <w:r w:rsidDel="00CA4ED9">
                <w:rPr>
                  <w:rFonts w:hint="eastAsia"/>
                  <w:color w:val="0000FF"/>
                </w:rPr>
                <w:delText>(</w:delText>
              </w:r>
              <w:r w:rsidDel="00CA4ED9">
                <w:rPr>
                  <w:rFonts w:hint="eastAsia"/>
                  <w:color w:val="0000FF"/>
                </w:rPr>
                <w:delText>必填</w:delText>
              </w:r>
              <w:r w:rsidDel="00CA4ED9">
                <w:rPr>
                  <w:rFonts w:hint="eastAsia"/>
                  <w:color w:val="0000FF"/>
                </w:rPr>
                <w:delText>)</w:delText>
              </w:r>
            </w:del>
          </w:p>
        </w:tc>
        <w:tc>
          <w:tcPr>
            <w:tcW w:w="1685" w:type="dxa"/>
            <w:shd w:val="clear" w:color="auto" w:fill="C6D9F1" w:themeFill="text2" w:themeFillTint="33"/>
            <w:vAlign w:val="center"/>
            <w:tcPrChange w:id="48" w:author="俊达" w:date="2023-08-05T19:56:00Z">
              <w:tcPr>
                <w:tcW w:w="1230" w:type="dxa"/>
                <w:shd w:val="clear" w:color="auto" w:fill="C6D9F1" w:themeFill="text2" w:themeFillTint="33"/>
                <w:vAlign w:val="center"/>
              </w:tcPr>
            </w:tcPrChange>
          </w:tcPr>
          <w:p w14:paraId="22F75630" w14:textId="0E87AFD3" w:rsidR="005F5E05" w:rsidRDefault="005F5E05" w:rsidP="00A448BD">
            <w:pPr>
              <w:pStyle w:val="TableText"/>
              <w:spacing w:line="360" w:lineRule="auto"/>
            </w:pPr>
            <w:proofErr w:type="spellStart"/>
            <w:ins w:id="49" w:author="俊达" w:date="2023-08-05T17:34:00Z">
              <w:r>
                <w:rPr>
                  <w:rFonts w:hint="eastAsia"/>
                </w:rPr>
                <w:t>m</w:t>
              </w:r>
              <w:r>
                <w:t>A</w:t>
              </w:r>
              <w:r>
                <w:rPr>
                  <w:rFonts w:hint="eastAsia"/>
                </w:rPr>
                <w:t>P</w:t>
              </w:r>
              <w:proofErr w:type="spellEnd"/>
              <w:r>
                <w:rPr>
                  <w:rFonts w:hint="eastAsia"/>
                </w:rPr>
                <w:t>计算方法</w:t>
              </w:r>
            </w:ins>
            <w:del w:id="50" w:author="俊达" w:date="2023-08-05T17:32:00Z">
              <w:r w:rsidDel="00CA4ED9">
                <w:rPr>
                  <w:rFonts w:hint="eastAsia"/>
                </w:rPr>
                <w:delText>系统资源异常预测</w:delText>
              </w:r>
            </w:del>
          </w:p>
        </w:tc>
        <w:tc>
          <w:tcPr>
            <w:tcW w:w="1842" w:type="dxa"/>
            <w:shd w:val="clear" w:color="auto" w:fill="C6D9F1" w:themeFill="text2" w:themeFillTint="33"/>
            <w:tcPrChange w:id="51" w:author="俊达" w:date="2023-08-05T19:56:00Z">
              <w:tcPr>
                <w:tcW w:w="1708" w:type="dxa"/>
                <w:shd w:val="clear" w:color="auto" w:fill="C6D9F1" w:themeFill="text2" w:themeFillTint="33"/>
              </w:tcPr>
            </w:tcPrChange>
          </w:tcPr>
          <w:p w14:paraId="2511B2D1" w14:textId="4922165F" w:rsidR="005F5E05" w:rsidRDefault="005F5E05" w:rsidP="00A448BD">
            <w:pPr>
              <w:pStyle w:val="TableText"/>
              <w:spacing w:line="360" w:lineRule="auto"/>
              <w:rPr>
                <w:ins w:id="52" w:author="俊达" w:date="2023-08-05T17:37:00Z"/>
              </w:rPr>
            </w:pPr>
            <w:ins w:id="53" w:author="俊达" w:date="2023-08-05T17:42:00Z">
              <w:r>
                <w:rPr>
                  <w:rFonts w:hint="eastAsia"/>
                </w:rPr>
                <w:t>输入的</w:t>
              </w:r>
            </w:ins>
            <w:ins w:id="54" w:author="俊达" w:date="2023-08-05T17:37:00Z">
              <w:r>
                <w:rPr>
                  <w:rFonts w:hint="eastAsia"/>
                </w:rPr>
                <w:t>前处理</w:t>
              </w:r>
            </w:ins>
          </w:p>
        </w:tc>
        <w:tc>
          <w:tcPr>
            <w:tcW w:w="1418" w:type="dxa"/>
            <w:shd w:val="clear" w:color="auto" w:fill="C6D9F1" w:themeFill="text2" w:themeFillTint="33"/>
            <w:tcPrChange w:id="55" w:author="俊达" w:date="2023-08-05T19:56:00Z">
              <w:tcPr>
                <w:tcW w:w="1708" w:type="dxa"/>
                <w:shd w:val="clear" w:color="auto" w:fill="C6D9F1" w:themeFill="text2" w:themeFillTint="33"/>
              </w:tcPr>
            </w:tcPrChange>
          </w:tcPr>
          <w:p w14:paraId="4B10653D" w14:textId="26C66B5E" w:rsidR="005F5E05" w:rsidRDefault="005F5E05" w:rsidP="00A448BD">
            <w:pPr>
              <w:pStyle w:val="TableText"/>
              <w:spacing w:line="360" w:lineRule="auto"/>
              <w:rPr>
                <w:ins w:id="56" w:author="俊达" w:date="2023-08-05T17:35:00Z"/>
              </w:rPr>
            </w:pPr>
            <w:ins w:id="57" w:author="俊达" w:date="2023-08-05T17:35:00Z">
              <w:r>
                <w:t>C</w:t>
              </w:r>
              <w:r>
                <w:rPr>
                  <w:rFonts w:hint="eastAsia"/>
                </w:rPr>
                <w:t>lass</w:t>
              </w:r>
              <w:r>
                <w:t xml:space="preserve"> 0 AP</w:t>
              </w:r>
            </w:ins>
          </w:p>
          <w:p w14:paraId="0BBB4E8E" w14:textId="7714F72B" w:rsidR="005F5E05" w:rsidRDefault="005F5E05" w:rsidP="00A448BD">
            <w:pPr>
              <w:pStyle w:val="TableText"/>
              <w:spacing w:line="360" w:lineRule="auto"/>
              <w:rPr>
                <w:ins w:id="58" w:author="俊达" w:date="2023-08-05T17:32:00Z"/>
              </w:rPr>
            </w:pPr>
            <w:ins w:id="59" w:author="俊达" w:date="2023-08-05T17:36:00Z">
              <w:r>
                <w:rPr>
                  <w:rFonts w:hint="eastAsia"/>
                </w:rPr>
                <w:t>(</w:t>
              </w:r>
              <w:r>
                <w:t>helmet)</w:t>
              </w:r>
            </w:ins>
          </w:p>
        </w:tc>
        <w:tc>
          <w:tcPr>
            <w:tcW w:w="1440" w:type="dxa"/>
            <w:shd w:val="clear" w:color="auto" w:fill="C6D9F1" w:themeFill="text2" w:themeFillTint="33"/>
            <w:tcPrChange w:id="60" w:author="俊达" w:date="2023-08-05T19:56:00Z">
              <w:tcPr>
                <w:tcW w:w="1739" w:type="dxa"/>
                <w:shd w:val="clear" w:color="auto" w:fill="C6D9F1" w:themeFill="text2" w:themeFillTint="33"/>
              </w:tcPr>
            </w:tcPrChange>
          </w:tcPr>
          <w:p w14:paraId="160FF532" w14:textId="77777777" w:rsidR="005F5E05" w:rsidRDefault="005F5E05" w:rsidP="00A448BD">
            <w:pPr>
              <w:pStyle w:val="TableText"/>
              <w:spacing w:line="360" w:lineRule="auto"/>
              <w:rPr>
                <w:ins w:id="61" w:author="俊达" w:date="2023-08-05T17:36:00Z"/>
              </w:rPr>
            </w:pPr>
            <w:ins w:id="62" w:author="俊达" w:date="2023-08-05T17:35:00Z">
              <w:r w:rsidRPr="00356E04">
                <w:t xml:space="preserve">Class </w:t>
              </w:r>
              <w:r>
                <w:t>1</w:t>
              </w:r>
              <w:r w:rsidRPr="00356E04">
                <w:t xml:space="preserve"> AP</w:t>
              </w:r>
            </w:ins>
          </w:p>
          <w:p w14:paraId="2BC14CB8" w14:textId="68AE5FD8" w:rsidR="005F5E05" w:rsidRDefault="005F5E05" w:rsidP="00A448BD">
            <w:pPr>
              <w:pStyle w:val="TableText"/>
              <w:spacing w:line="360" w:lineRule="auto"/>
              <w:rPr>
                <w:ins w:id="63" w:author="俊达" w:date="2023-08-05T17:32:00Z"/>
              </w:rPr>
            </w:pPr>
            <w:ins w:id="64" w:author="俊达" w:date="2023-08-05T17:36:00Z">
              <w:r>
                <w:rPr>
                  <w:rFonts w:hint="eastAsia"/>
                </w:rPr>
                <w:t>(</w:t>
              </w:r>
              <w:proofErr w:type="spellStart"/>
              <w:proofErr w:type="gramStart"/>
              <w:r>
                <w:t>no</w:t>
              </w:r>
              <w:proofErr w:type="gramEnd"/>
              <w:r>
                <w:t>_helmet</w:t>
              </w:r>
              <w:proofErr w:type="spellEnd"/>
              <w:r>
                <w:t>)</w:t>
              </w:r>
            </w:ins>
          </w:p>
        </w:tc>
        <w:tc>
          <w:tcPr>
            <w:tcW w:w="1509" w:type="dxa"/>
            <w:shd w:val="clear" w:color="auto" w:fill="D99594" w:themeFill="accent2" w:themeFillTint="99"/>
            <w:tcPrChange w:id="65" w:author="俊达" w:date="2023-08-05T19:56:00Z">
              <w:tcPr>
                <w:tcW w:w="1509" w:type="dxa"/>
                <w:shd w:val="clear" w:color="auto" w:fill="C6D9F1" w:themeFill="text2" w:themeFillTint="33"/>
              </w:tcPr>
            </w:tcPrChange>
          </w:tcPr>
          <w:p w14:paraId="6B8ED937" w14:textId="274E5D8C" w:rsidR="005F5E05" w:rsidRDefault="005F5E05" w:rsidP="00A448BD">
            <w:pPr>
              <w:pStyle w:val="TableText"/>
              <w:spacing w:line="360" w:lineRule="auto"/>
              <w:rPr>
                <w:ins w:id="66" w:author="俊达" w:date="2023-08-05T17:34:00Z"/>
              </w:rPr>
            </w:pPr>
            <w:proofErr w:type="spellStart"/>
            <w:ins w:id="67" w:author="俊达" w:date="2023-08-05T17:35:00Z">
              <w:r>
                <w:t>m</w:t>
              </w:r>
              <w:r w:rsidRPr="00356E04">
                <w:t>AP</w:t>
              </w:r>
            </w:ins>
            <w:proofErr w:type="spellEnd"/>
          </w:p>
        </w:tc>
      </w:tr>
      <w:tr w:rsidR="005F5E05" w14:paraId="508577D9" w14:textId="5A6168BC" w:rsidTr="009E57A0">
        <w:trPr>
          <w:cantSplit/>
          <w:trHeight w:val="283"/>
          <w:jc w:val="center"/>
          <w:trPrChange w:id="68" w:author="俊达" w:date="2023-08-05T19:56:00Z">
            <w:trPr>
              <w:cantSplit/>
              <w:trHeight w:val="283"/>
              <w:jc w:val="center"/>
            </w:trPr>
          </w:trPrChange>
        </w:trPr>
        <w:tc>
          <w:tcPr>
            <w:tcW w:w="966" w:type="dxa"/>
            <w:tcPrChange w:id="69" w:author="俊达" w:date="2023-08-05T19:56:00Z">
              <w:tcPr>
                <w:tcW w:w="1271" w:type="dxa"/>
              </w:tcPr>
            </w:tcPrChange>
          </w:tcPr>
          <w:p w14:paraId="14B8738E" w14:textId="52BAE019" w:rsidR="005F5E05" w:rsidRDefault="005F5E05" w:rsidP="00D570D0">
            <w:pPr>
              <w:pStyle w:val="TableText"/>
              <w:spacing w:line="360" w:lineRule="auto"/>
              <w:rPr>
                <w:ins w:id="70" w:author="俊达" w:date="2023-08-05T17:49:00Z"/>
              </w:rPr>
            </w:pPr>
            <w:ins w:id="71" w:author="俊达" w:date="2023-08-05T17:49:00Z">
              <w:r>
                <w:rPr>
                  <w:rFonts w:hint="eastAsia"/>
                </w:rPr>
                <w:t>1</w:t>
              </w:r>
            </w:ins>
          </w:p>
        </w:tc>
        <w:tc>
          <w:tcPr>
            <w:tcW w:w="3261" w:type="dxa"/>
            <w:gridSpan w:val="2"/>
            <w:vAlign w:val="center"/>
            <w:tcPrChange w:id="72" w:author="俊达" w:date="2023-08-05T19:56:00Z">
              <w:tcPr>
                <w:tcW w:w="2501" w:type="dxa"/>
                <w:gridSpan w:val="2"/>
                <w:vAlign w:val="center"/>
              </w:tcPr>
            </w:tcPrChange>
          </w:tcPr>
          <w:p w14:paraId="5F94D20C" w14:textId="1508FC01" w:rsidR="005F5E05" w:rsidDel="00D570D0" w:rsidRDefault="005F5E05">
            <w:pPr>
              <w:pStyle w:val="TableText"/>
              <w:spacing w:line="360" w:lineRule="auto"/>
              <w:rPr>
                <w:del w:id="73" w:author="俊达" w:date="2023-08-05T17:45:00Z"/>
              </w:rPr>
            </w:pPr>
            <w:ins w:id="74" w:author="俊达" w:date="2023-08-05T17:45:00Z">
              <w:r>
                <w:rPr>
                  <w:rFonts w:hint="eastAsia"/>
                </w:rPr>
                <w:t>飞书上记录的</w:t>
              </w:r>
            </w:ins>
            <w:del w:id="75" w:author="俊达" w:date="2023-08-05T17:33:00Z">
              <w:r w:rsidDel="00CA4ED9">
                <w:rPr>
                  <w:rFonts w:hint="eastAsia"/>
                </w:rPr>
                <w:delText>申请类型</w:delText>
              </w:r>
            </w:del>
          </w:p>
          <w:p w14:paraId="7421D215" w14:textId="2C1292C1" w:rsidR="005F5E05" w:rsidRDefault="005F5E05">
            <w:pPr>
              <w:pStyle w:val="TableText"/>
              <w:spacing w:line="360" w:lineRule="auto"/>
              <w:pPrChange w:id="76" w:author="俊达" w:date="2023-08-05T17:45:00Z">
                <w:pPr>
                  <w:spacing w:line="360" w:lineRule="auto"/>
                </w:pPr>
              </w:pPrChange>
            </w:pPr>
            <w:del w:id="77" w:author="俊达" w:date="2023-08-05T17:32:00Z">
              <w:r w:rsidDel="00CA4ED9">
                <w:fldChar w:fldCharType="begin">
                  <w:ffData>
                    <w:name w:val=""/>
                    <w:enabled/>
                    <w:calcOnExit w:val="0"/>
                    <w:checkBox>
                      <w:sizeAuto/>
                      <w:default w:val="1"/>
                      <w:checked/>
                    </w:checkBox>
                  </w:ffData>
                </w:fldChar>
              </w:r>
              <w:r w:rsidDel="00CA4ED9">
                <w:delInstrText xml:space="preserve"> FORMCHECKBOX </w:delInstrText>
              </w:r>
              <w:r w:rsidR="0033167B">
                <w:fldChar w:fldCharType="separate"/>
              </w:r>
              <w:r w:rsidDel="00CA4ED9">
                <w:fldChar w:fldCharType="end"/>
              </w:r>
              <w:r w:rsidDel="00CA4ED9">
                <w:rPr>
                  <w:rFonts w:hint="eastAsia"/>
                </w:rPr>
                <w:delText xml:space="preserve"> </w:delText>
              </w:r>
              <w:r w:rsidDel="00CA4ED9">
                <w:rPr>
                  <w:rFonts w:hint="eastAsia"/>
                </w:rPr>
                <w:delText>发明</w:delText>
              </w:r>
              <w:r w:rsidDel="00CA4ED9">
                <w:fldChar w:fldCharType="begin">
                  <w:ffData>
                    <w:name w:val=""/>
                    <w:enabled/>
                    <w:calcOnExit w:val="0"/>
                    <w:checkBox>
                      <w:sizeAuto/>
                      <w:default w:val="0"/>
                      <w:checked w:val="0"/>
                    </w:checkBox>
                  </w:ffData>
                </w:fldChar>
              </w:r>
              <w:r w:rsidDel="00CA4ED9">
                <w:delInstrText xml:space="preserve"> FORMCHECKBOX </w:delInstrText>
              </w:r>
              <w:r w:rsidR="0033167B">
                <w:fldChar w:fldCharType="separate"/>
              </w:r>
              <w:r w:rsidDel="00CA4ED9">
                <w:fldChar w:fldCharType="end"/>
              </w:r>
              <w:r w:rsidDel="00CA4ED9">
                <w:rPr>
                  <w:rFonts w:hint="eastAsia"/>
                </w:rPr>
                <w:delText xml:space="preserve"> </w:delText>
              </w:r>
              <w:r w:rsidDel="00CA4ED9">
                <w:rPr>
                  <w:rFonts w:hint="eastAsia"/>
                </w:rPr>
                <w:delText>实用新型</w:delText>
              </w:r>
              <w:r w:rsidDel="00CA4ED9">
                <w:fldChar w:fldCharType="begin">
                  <w:ffData>
                    <w:name w:val=""/>
                    <w:enabled/>
                    <w:calcOnExit w:val="0"/>
                    <w:checkBox>
                      <w:sizeAuto/>
                      <w:default w:val="0"/>
                      <w:checked w:val="0"/>
                    </w:checkBox>
                  </w:ffData>
                </w:fldChar>
              </w:r>
              <w:r w:rsidDel="00CA4ED9">
                <w:delInstrText xml:space="preserve"> FORMCHECKBOX </w:delInstrText>
              </w:r>
              <w:r w:rsidR="0033167B">
                <w:fldChar w:fldCharType="separate"/>
              </w:r>
              <w:r w:rsidDel="00CA4ED9">
                <w:fldChar w:fldCharType="end"/>
              </w:r>
              <w:r w:rsidDel="00CA4ED9">
                <w:rPr>
                  <w:rFonts w:hint="eastAsia"/>
                </w:rPr>
                <w:delText xml:space="preserve"> </w:delText>
              </w:r>
              <w:r w:rsidDel="00CA4ED9">
                <w:rPr>
                  <w:rFonts w:hint="eastAsia"/>
                </w:rPr>
                <w:delText>外观设计</w:delText>
              </w:r>
            </w:del>
            <w:del w:id="78" w:author="俊达" w:date="2023-08-05T17:45:00Z">
              <w:r w:rsidDel="00D570D0">
                <w:rPr>
                  <w:rFonts w:hint="eastAsia"/>
                </w:rPr>
                <w:delText xml:space="preserve">    </w:delText>
              </w:r>
            </w:del>
          </w:p>
        </w:tc>
        <w:tc>
          <w:tcPr>
            <w:tcW w:w="1842" w:type="dxa"/>
            <w:tcPrChange w:id="79" w:author="俊达" w:date="2023-08-05T19:56:00Z">
              <w:tcPr>
                <w:tcW w:w="1708" w:type="dxa"/>
              </w:tcPr>
            </w:tcPrChange>
          </w:tcPr>
          <w:p w14:paraId="7EF853A0" w14:textId="67A949A3" w:rsidR="005F5E05" w:rsidRPr="00D570D0" w:rsidRDefault="005F5E05">
            <w:pPr>
              <w:spacing w:line="360" w:lineRule="auto"/>
              <w:rPr>
                <w:ins w:id="80" w:author="俊达" w:date="2023-08-05T17:37:00Z"/>
                <w:rFonts w:ascii="华文仿宋" w:eastAsia="华文仿宋" w:hAnsi="华文仿宋"/>
                <w:sz w:val="18"/>
                <w:szCs w:val="18"/>
                <w:rPrChange w:id="81" w:author="俊达" w:date="2023-08-05T17:45:00Z">
                  <w:rPr>
                    <w:ins w:id="82" w:author="俊达" w:date="2023-08-05T17:37:00Z"/>
                    <w:rFonts w:ascii="华文仿宋" w:eastAsia="华文仿宋" w:hAnsi="华文仿宋"/>
                  </w:rPr>
                </w:rPrChange>
              </w:rPr>
            </w:pPr>
            <w:ins w:id="83" w:author="俊达" w:date="2023-08-05T17:45:00Z">
              <w:r w:rsidRPr="00D570D0">
                <w:rPr>
                  <w:rFonts w:ascii="华文仿宋" w:eastAsia="华文仿宋" w:hAnsi="华文仿宋" w:hint="eastAsia"/>
                  <w:sz w:val="18"/>
                  <w:szCs w:val="18"/>
                  <w:rPrChange w:id="84" w:author="俊达" w:date="2023-08-05T17:45:00Z">
                    <w:rPr>
                      <w:rFonts w:ascii="华文仿宋" w:eastAsia="华文仿宋" w:hAnsi="华文仿宋" w:hint="eastAsia"/>
                    </w:rPr>
                  </w:rPrChange>
                </w:rPr>
                <w:t>不做额外前处理</w:t>
              </w:r>
            </w:ins>
          </w:p>
        </w:tc>
        <w:tc>
          <w:tcPr>
            <w:tcW w:w="1418" w:type="dxa"/>
            <w:tcPrChange w:id="85" w:author="俊达" w:date="2023-08-05T19:56:00Z">
              <w:tcPr>
                <w:tcW w:w="1708" w:type="dxa"/>
              </w:tcPr>
            </w:tcPrChange>
          </w:tcPr>
          <w:p w14:paraId="387204C7" w14:textId="38C45163" w:rsidR="005F5E05" w:rsidRDefault="005F5E05">
            <w:pPr>
              <w:spacing w:line="360" w:lineRule="auto"/>
              <w:rPr>
                <w:ins w:id="86" w:author="俊达" w:date="2023-08-05T17:32:00Z"/>
                <w:rFonts w:ascii="华文仿宋" w:eastAsia="华文仿宋" w:hAnsi="华文仿宋"/>
              </w:rPr>
            </w:pPr>
            <w:ins w:id="87" w:author="俊达" w:date="2023-08-05T17:46:00Z">
              <w:r w:rsidRPr="00D570D0">
                <w:rPr>
                  <w:rFonts w:ascii="华文仿宋" w:eastAsia="华文仿宋" w:hAnsi="华文仿宋"/>
                </w:rPr>
                <w:t>0.893</w:t>
              </w:r>
            </w:ins>
          </w:p>
        </w:tc>
        <w:tc>
          <w:tcPr>
            <w:tcW w:w="1440" w:type="dxa"/>
            <w:tcPrChange w:id="88" w:author="俊达" w:date="2023-08-05T19:56:00Z">
              <w:tcPr>
                <w:tcW w:w="1739" w:type="dxa"/>
              </w:tcPr>
            </w:tcPrChange>
          </w:tcPr>
          <w:p w14:paraId="092E2528" w14:textId="17261727" w:rsidR="005F5E05" w:rsidRDefault="005F5E05">
            <w:pPr>
              <w:spacing w:line="360" w:lineRule="auto"/>
              <w:rPr>
                <w:ins w:id="89" w:author="俊达" w:date="2023-08-05T17:32:00Z"/>
                <w:rFonts w:ascii="华文仿宋" w:eastAsia="华文仿宋" w:hAnsi="华文仿宋"/>
              </w:rPr>
            </w:pPr>
            <w:ins w:id="90" w:author="俊达" w:date="2023-08-05T17:46:00Z">
              <w:r w:rsidRPr="00D570D0">
                <w:rPr>
                  <w:rFonts w:ascii="华文仿宋" w:eastAsia="华文仿宋" w:hAnsi="华文仿宋"/>
                </w:rPr>
                <w:t>0.935</w:t>
              </w:r>
            </w:ins>
          </w:p>
        </w:tc>
        <w:tc>
          <w:tcPr>
            <w:tcW w:w="1509" w:type="dxa"/>
            <w:tcPrChange w:id="91" w:author="俊达" w:date="2023-08-05T19:56:00Z">
              <w:tcPr>
                <w:tcW w:w="1509" w:type="dxa"/>
              </w:tcPr>
            </w:tcPrChange>
          </w:tcPr>
          <w:p w14:paraId="65F00B57" w14:textId="332A8053" w:rsidR="005F5E05" w:rsidRPr="00170647" w:rsidRDefault="005F5E05">
            <w:pPr>
              <w:spacing w:line="360" w:lineRule="auto"/>
              <w:rPr>
                <w:ins w:id="92" w:author="俊达" w:date="2023-08-05T17:34:00Z"/>
                <w:rFonts w:ascii="华文仿宋" w:eastAsia="华文仿宋" w:hAnsi="华文仿宋"/>
                <w:color w:val="FF0000"/>
                <w:rPrChange w:id="93" w:author="俊达" w:date="2023-08-05T19:20:00Z">
                  <w:rPr>
                    <w:ins w:id="94" w:author="俊达" w:date="2023-08-05T17:34:00Z"/>
                    <w:rFonts w:ascii="华文仿宋" w:eastAsia="华文仿宋" w:hAnsi="华文仿宋"/>
                  </w:rPr>
                </w:rPrChange>
              </w:rPr>
            </w:pPr>
            <w:ins w:id="95" w:author="俊达" w:date="2023-08-05T17:44:00Z">
              <w:r w:rsidRPr="00170647">
                <w:rPr>
                  <w:rFonts w:ascii="华文仿宋" w:eastAsia="华文仿宋" w:hAnsi="华文仿宋"/>
                  <w:color w:val="FF0000"/>
                  <w:rPrChange w:id="96" w:author="俊达" w:date="2023-08-05T19:20:00Z">
                    <w:rPr>
                      <w:rFonts w:ascii="华文仿宋" w:eastAsia="华文仿宋" w:hAnsi="华文仿宋"/>
                    </w:rPr>
                  </w:rPrChange>
                </w:rPr>
                <w:t>0.914</w:t>
              </w:r>
            </w:ins>
          </w:p>
        </w:tc>
      </w:tr>
      <w:tr w:rsidR="005F5E05" w14:paraId="0E282C3E" w14:textId="0AC647DF" w:rsidTr="009E57A0">
        <w:trPr>
          <w:cantSplit/>
          <w:trHeight w:val="283"/>
          <w:jc w:val="center"/>
          <w:trPrChange w:id="97" w:author="俊达" w:date="2023-08-05T19:56:00Z">
            <w:trPr>
              <w:cantSplit/>
              <w:trHeight w:val="283"/>
              <w:jc w:val="center"/>
            </w:trPr>
          </w:trPrChange>
        </w:trPr>
        <w:tc>
          <w:tcPr>
            <w:tcW w:w="966" w:type="dxa"/>
            <w:tcPrChange w:id="98" w:author="俊达" w:date="2023-08-05T19:56:00Z">
              <w:tcPr>
                <w:tcW w:w="1271" w:type="dxa"/>
              </w:tcPr>
            </w:tcPrChange>
          </w:tcPr>
          <w:p w14:paraId="408AEFAD" w14:textId="66340043" w:rsidR="005F5E05" w:rsidRPr="00D570D0" w:rsidRDefault="005F5E05">
            <w:pPr>
              <w:pStyle w:val="TableText"/>
              <w:spacing w:line="360" w:lineRule="auto"/>
              <w:rPr>
                <w:ins w:id="99" w:author="俊达" w:date="2023-08-05T17:49:00Z"/>
              </w:rPr>
            </w:pPr>
            <w:ins w:id="100" w:author="俊达" w:date="2023-08-05T17:49:00Z">
              <w:r>
                <w:rPr>
                  <w:rFonts w:hint="eastAsia"/>
                </w:rPr>
                <w:t>2</w:t>
              </w:r>
            </w:ins>
          </w:p>
        </w:tc>
        <w:tc>
          <w:tcPr>
            <w:tcW w:w="1576" w:type="dxa"/>
            <w:vAlign w:val="center"/>
            <w:tcPrChange w:id="101" w:author="俊达" w:date="2023-08-05T19:56:00Z">
              <w:tcPr>
                <w:tcW w:w="1271" w:type="dxa"/>
                <w:vAlign w:val="center"/>
              </w:tcPr>
            </w:tcPrChange>
          </w:tcPr>
          <w:p w14:paraId="2B53A25D" w14:textId="2599E5C7" w:rsidR="005F5E05" w:rsidRDefault="005F5E05">
            <w:pPr>
              <w:pStyle w:val="TableText"/>
              <w:spacing w:line="360" w:lineRule="auto"/>
            </w:pPr>
            <w:ins w:id="102" w:author="俊达" w:date="2023-08-05T17:42:00Z">
              <w:r w:rsidRPr="00D570D0">
                <w:rPr>
                  <w:rFonts w:hint="eastAsia"/>
                </w:rPr>
                <w:t>在桌面</w:t>
              </w:r>
              <w:r w:rsidRPr="00D570D0">
                <w:rPr>
                  <w:rFonts w:hint="eastAsia"/>
                </w:rPr>
                <w:t>GPU</w:t>
              </w:r>
              <w:r w:rsidRPr="00D570D0">
                <w:rPr>
                  <w:rFonts w:hint="eastAsia"/>
                </w:rPr>
                <w:t>采用</w:t>
              </w:r>
            </w:ins>
            <w:ins w:id="103" w:author="俊达" w:date="2023-08-05T19:55:00Z">
              <w:r w:rsidR="009E57A0">
                <w:rPr>
                  <w:rFonts w:hint="eastAsia"/>
                </w:rPr>
                <w:t>原版</w:t>
              </w:r>
            </w:ins>
            <w:ins w:id="104" w:author="俊达" w:date="2023-08-05T17:42:00Z">
              <w:r w:rsidRPr="00D570D0">
                <w:rPr>
                  <w:rFonts w:hint="eastAsia"/>
                </w:rPr>
                <w:t>YOLOv5</w:t>
              </w:r>
            </w:ins>
            <w:ins w:id="105" w:author="俊达" w:date="2023-08-05T19:55:00Z">
              <w:r w:rsidR="009E57A0">
                <w:rPr>
                  <w:rFonts w:hint="eastAsia"/>
                </w:rPr>
                <w:t>（</w:t>
              </w:r>
              <w:r w:rsidR="009E57A0">
                <w:rPr>
                  <w:rFonts w:hint="eastAsia"/>
                </w:rPr>
                <w:t>p</w:t>
              </w:r>
              <w:r w:rsidR="009E57A0">
                <w:t>ython</w:t>
              </w:r>
              <w:r w:rsidR="009E57A0">
                <w:rPr>
                  <w:rFonts w:hint="eastAsia"/>
                </w:rPr>
                <w:t>）</w:t>
              </w:r>
            </w:ins>
            <w:del w:id="106" w:author="俊达" w:date="2023-08-05T17:33:00Z">
              <w:r w:rsidDel="00CA4ED9">
                <w:rPr>
                  <w:rFonts w:hint="eastAsia"/>
                </w:rPr>
                <w:delText>技术重要程度</w:delText>
              </w:r>
              <w:r w:rsidDel="00CA4ED9">
                <w:rPr>
                  <w:rFonts w:hint="eastAsia"/>
                  <w:color w:val="0000FF"/>
                </w:rPr>
                <w:delText>(</w:delText>
              </w:r>
              <w:r w:rsidDel="00CA4ED9">
                <w:rPr>
                  <w:rFonts w:hint="eastAsia"/>
                  <w:color w:val="0000FF"/>
                </w:rPr>
                <w:delText>必填</w:delText>
              </w:r>
              <w:r w:rsidDel="00CA4ED9">
                <w:rPr>
                  <w:rFonts w:hint="eastAsia"/>
                  <w:color w:val="0000FF"/>
                </w:rPr>
                <w:delText>)</w:delText>
              </w:r>
            </w:del>
          </w:p>
        </w:tc>
        <w:tc>
          <w:tcPr>
            <w:tcW w:w="1685" w:type="dxa"/>
            <w:vAlign w:val="center"/>
            <w:tcPrChange w:id="107" w:author="俊达" w:date="2023-08-05T19:56:00Z">
              <w:tcPr>
                <w:tcW w:w="1230" w:type="dxa"/>
                <w:vAlign w:val="center"/>
              </w:tcPr>
            </w:tcPrChange>
          </w:tcPr>
          <w:p w14:paraId="42889E28" w14:textId="734D648D" w:rsidR="005F5E05" w:rsidRPr="009E57A0" w:rsidRDefault="009E57A0">
            <w:pPr>
              <w:spacing w:line="360" w:lineRule="auto"/>
              <w:rPr>
                <w:rFonts w:ascii="华文仿宋" w:eastAsiaTheme="minorEastAsia" w:hAnsi="华文仿宋"/>
                <w:sz w:val="18"/>
                <w:szCs w:val="18"/>
                <w:lang w:eastAsia="zh-CN"/>
                <w:rPrChange w:id="108" w:author="俊达" w:date="2023-08-05T19:56:00Z">
                  <w:rPr>
                    <w:rFonts w:ascii="华文仿宋" w:eastAsia="华文仿宋" w:hAnsi="华文仿宋"/>
                    <w:lang w:eastAsia="zh-CN"/>
                  </w:rPr>
                </w:rPrChange>
              </w:rPr>
            </w:pPr>
            <w:ins w:id="109" w:author="俊达" w:date="2023-08-05T19:55:00Z">
              <w:r w:rsidRPr="009E57A0">
                <w:rPr>
                  <w:rFonts w:eastAsiaTheme="minorEastAsia" w:hint="eastAsia"/>
                  <w:sz w:val="18"/>
                  <w:szCs w:val="18"/>
                  <w:rPrChange w:id="110" w:author="俊达" w:date="2023-08-05T19:56:00Z">
                    <w:rPr>
                      <w:rFonts w:hint="eastAsia"/>
                      <w:sz w:val="18"/>
                      <w:szCs w:val="18"/>
                    </w:rPr>
                  </w:rPrChange>
                </w:rPr>
                <w:t>在桌面</w:t>
              </w:r>
              <w:r w:rsidRPr="009E57A0">
                <w:rPr>
                  <w:rFonts w:eastAsiaTheme="minorEastAsia"/>
                  <w:sz w:val="18"/>
                  <w:szCs w:val="18"/>
                  <w:rPrChange w:id="111" w:author="俊达" w:date="2023-08-05T19:56:00Z">
                    <w:rPr>
                      <w:sz w:val="18"/>
                      <w:szCs w:val="18"/>
                    </w:rPr>
                  </w:rPrChange>
                </w:rPr>
                <w:t>GPU</w:t>
              </w:r>
              <w:r w:rsidRPr="009E57A0">
                <w:rPr>
                  <w:rFonts w:eastAsiaTheme="minorEastAsia" w:hint="eastAsia"/>
                  <w:sz w:val="18"/>
                  <w:szCs w:val="18"/>
                  <w:rPrChange w:id="112" w:author="俊达" w:date="2023-08-05T19:56:00Z">
                    <w:rPr>
                      <w:rFonts w:hint="eastAsia"/>
                      <w:sz w:val="18"/>
                      <w:szCs w:val="18"/>
                    </w:rPr>
                  </w:rPrChange>
                </w:rPr>
                <w:t>采用原版</w:t>
              </w:r>
              <w:r w:rsidRPr="009E57A0">
                <w:rPr>
                  <w:rFonts w:eastAsiaTheme="minorEastAsia"/>
                  <w:sz w:val="18"/>
                  <w:szCs w:val="18"/>
                  <w:rPrChange w:id="113" w:author="俊达" w:date="2023-08-05T19:56:00Z">
                    <w:rPr>
                      <w:sz w:val="18"/>
                      <w:szCs w:val="18"/>
                    </w:rPr>
                  </w:rPrChange>
                </w:rPr>
                <w:t>YOLOv5</w:t>
              </w:r>
            </w:ins>
            <w:ins w:id="114" w:author="俊达" w:date="2023-08-14T16:23:00Z">
              <w:r w:rsidR="000B1014">
                <w:rPr>
                  <w:rFonts w:eastAsiaTheme="minorEastAsia" w:hint="eastAsia"/>
                  <w:sz w:val="18"/>
                  <w:szCs w:val="18"/>
                </w:rPr>
                <w:t>的</w:t>
              </w:r>
              <w:r w:rsidR="000B1014">
                <w:rPr>
                  <w:rFonts w:eastAsiaTheme="minorEastAsia" w:hint="eastAsia"/>
                  <w:sz w:val="18"/>
                  <w:szCs w:val="18"/>
                  <w:lang w:eastAsia="zh-CN"/>
                </w:rPr>
                <w:t>v</w:t>
              </w:r>
              <w:r w:rsidR="000B1014">
                <w:rPr>
                  <w:rFonts w:eastAsiaTheme="minorEastAsia"/>
                  <w:sz w:val="18"/>
                  <w:szCs w:val="18"/>
                  <w:lang w:eastAsia="zh-CN"/>
                </w:rPr>
                <w:t>al</w:t>
              </w:r>
              <w:r w:rsidR="000B1014">
                <w:rPr>
                  <w:rFonts w:eastAsiaTheme="minorEastAsia" w:hint="eastAsia"/>
                  <w:sz w:val="18"/>
                  <w:szCs w:val="18"/>
                  <w:lang w:eastAsia="zh-CN"/>
                </w:rPr>
                <w:t>.</w:t>
              </w:r>
              <w:r w:rsidR="000B1014">
                <w:rPr>
                  <w:rFonts w:eastAsiaTheme="minorEastAsia"/>
                  <w:sz w:val="18"/>
                  <w:szCs w:val="18"/>
                  <w:lang w:eastAsia="zh-CN"/>
                </w:rPr>
                <w:t>py</w:t>
              </w:r>
            </w:ins>
            <w:ins w:id="115" w:author="俊达" w:date="2023-08-05T19:55:00Z">
              <w:r w:rsidRPr="009E57A0">
                <w:rPr>
                  <w:rFonts w:eastAsiaTheme="minorEastAsia" w:hint="eastAsia"/>
                  <w:sz w:val="18"/>
                  <w:szCs w:val="18"/>
                  <w:rPrChange w:id="116" w:author="俊达" w:date="2023-08-05T19:56:00Z">
                    <w:rPr>
                      <w:rFonts w:hint="eastAsia"/>
                      <w:sz w:val="18"/>
                      <w:szCs w:val="18"/>
                    </w:rPr>
                  </w:rPrChange>
                </w:rPr>
                <w:t>（</w:t>
              </w:r>
              <w:r w:rsidRPr="009E57A0">
                <w:rPr>
                  <w:rFonts w:eastAsiaTheme="minorEastAsia"/>
                  <w:sz w:val="18"/>
                  <w:szCs w:val="18"/>
                  <w:rPrChange w:id="117" w:author="俊达" w:date="2023-08-05T19:56:00Z">
                    <w:rPr>
                      <w:sz w:val="18"/>
                      <w:szCs w:val="18"/>
                    </w:rPr>
                  </w:rPrChange>
                </w:rPr>
                <w:t>python</w:t>
              </w:r>
              <w:r w:rsidRPr="009E57A0">
                <w:rPr>
                  <w:rFonts w:eastAsiaTheme="minorEastAsia" w:hint="eastAsia"/>
                  <w:sz w:val="18"/>
                  <w:szCs w:val="18"/>
                  <w:rPrChange w:id="118" w:author="俊达" w:date="2023-08-05T19:56:00Z">
                    <w:rPr>
                      <w:rFonts w:hint="eastAsia"/>
                      <w:sz w:val="18"/>
                      <w:szCs w:val="18"/>
                    </w:rPr>
                  </w:rPrChange>
                </w:rPr>
                <w:t>）</w:t>
              </w:r>
            </w:ins>
            <w:del w:id="119" w:author="俊达" w:date="2023-08-05T17:33:00Z">
              <w:r w:rsidR="005F5E05" w:rsidRPr="009E57A0" w:rsidDel="00CA4ED9">
                <w:rPr>
                  <w:rFonts w:ascii="华文仿宋" w:eastAsiaTheme="minorEastAsia" w:hAnsi="华文仿宋"/>
                  <w:sz w:val="18"/>
                  <w:szCs w:val="18"/>
                  <w:rPrChange w:id="120" w:author="俊达" w:date="2023-08-05T19:56:00Z">
                    <w:rPr>
                      <w:rFonts w:ascii="华文仿宋" w:eastAsia="华文仿宋" w:hAnsi="华文仿宋"/>
                    </w:rPr>
                  </w:rPrChange>
                </w:rPr>
                <w:fldChar w:fldCharType="begin">
                  <w:ffData>
                    <w:name w:val=""/>
                    <w:enabled/>
                    <w:calcOnExit w:val="0"/>
                    <w:checkBox>
                      <w:sizeAuto/>
                      <w:default w:val="0"/>
                      <w:checked w:val="0"/>
                    </w:checkBox>
                  </w:ffData>
                </w:fldChar>
              </w:r>
              <w:r w:rsidR="005F5E05" w:rsidRPr="009E57A0" w:rsidDel="00CA4ED9">
                <w:rPr>
                  <w:rFonts w:ascii="华文仿宋" w:eastAsiaTheme="minorEastAsia" w:hAnsi="华文仿宋"/>
                  <w:sz w:val="18"/>
                  <w:szCs w:val="18"/>
                  <w:rPrChange w:id="121" w:author="俊达" w:date="2023-08-05T19:56:00Z">
                    <w:rPr>
                      <w:rFonts w:ascii="华文仿宋" w:eastAsia="华文仿宋" w:hAnsi="华文仿宋"/>
                    </w:rPr>
                  </w:rPrChange>
                </w:rPr>
                <w:delInstrText xml:space="preserve"> FORMCHECKBOX </w:delInstrText>
              </w:r>
              <w:r w:rsidR="0033167B">
                <w:rPr>
                  <w:rFonts w:ascii="华文仿宋" w:eastAsiaTheme="minorEastAsia" w:hAnsi="华文仿宋"/>
                  <w:sz w:val="18"/>
                  <w:szCs w:val="18"/>
                  <w:rPrChange w:id="122" w:author="俊达" w:date="2023-08-05T19:56:00Z">
                    <w:rPr>
                      <w:rFonts w:ascii="华文仿宋" w:eastAsiaTheme="minorEastAsia" w:hAnsi="华文仿宋"/>
                      <w:sz w:val="18"/>
                      <w:szCs w:val="18"/>
                    </w:rPr>
                  </w:rPrChange>
                </w:rPr>
              </w:r>
              <w:r w:rsidR="0033167B">
                <w:rPr>
                  <w:rFonts w:ascii="华文仿宋" w:eastAsiaTheme="minorEastAsia" w:hAnsi="华文仿宋"/>
                  <w:sz w:val="18"/>
                  <w:szCs w:val="18"/>
                  <w:rPrChange w:id="123" w:author="俊达" w:date="2023-08-05T19:56:00Z">
                    <w:rPr>
                      <w:rFonts w:ascii="华文仿宋" w:eastAsiaTheme="minorEastAsia" w:hAnsi="华文仿宋"/>
                      <w:sz w:val="18"/>
                      <w:szCs w:val="18"/>
                    </w:rPr>
                  </w:rPrChange>
                </w:rPr>
                <w:fldChar w:fldCharType="separate"/>
              </w:r>
              <w:r w:rsidR="005F5E05" w:rsidRPr="009E57A0" w:rsidDel="00CA4ED9">
                <w:rPr>
                  <w:rFonts w:ascii="华文仿宋" w:eastAsiaTheme="minorEastAsia" w:hAnsi="华文仿宋"/>
                  <w:sz w:val="18"/>
                  <w:szCs w:val="18"/>
                  <w:rPrChange w:id="124" w:author="俊达" w:date="2023-08-05T19:56:00Z">
                    <w:rPr>
                      <w:rFonts w:ascii="华文仿宋" w:eastAsia="华文仿宋" w:hAnsi="华文仿宋"/>
                    </w:rPr>
                  </w:rPrChange>
                </w:rPr>
                <w:fldChar w:fldCharType="end"/>
              </w:r>
              <w:r w:rsidR="005F5E05" w:rsidRPr="009E57A0" w:rsidDel="00CA4ED9">
                <w:rPr>
                  <w:rFonts w:ascii="华文仿宋" w:eastAsiaTheme="minorEastAsia" w:hAnsi="华文仿宋" w:hint="eastAsia"/>
                  <w:sz w:val="18"/>
                  <w:szCs w:val="18"/>
                  <w:lang w:eastAsia="zh-CN"/>
                  <w:rPrChange w:id="125" w:author="俊达" w:date="2023-08-05T19:56:00Z">
                    <w:rPr>
                      <w:rFonts w:ascii="华文仿宋" w:eastAsia="华文仿宋" w:hAnsi="华文仿宋" w:hint="eastAsia"/>
                      <w:lang w:eastAsia="zh-CN"/>
                    </w:rPr>
                  </w:rPrChange>
                </w:rPr>
                <w:delText>重要</w:delText>
              </w:r>
              <w:r w:rsidR="005F5E05" w:rsidRPr="009E57A0" w:rsidDel="00CA4ED9">
                <w:rPr>
                  <w:rFonts w:ascii="华文仿宋" w:eastAsiaTheme="minorEastAsia" w:hAnsi="华文仿宋"/>
                  <w:sz w:val="18"/>
                  <w:szCs w:val="18"/>
                  <w:rPrChange w:id="126" w:author="俊达" w:date="2023-08-05T19:56:00Z">
                    <w:rPr>
                      <w:rFonts w:ascii="华文仿宋" w:eastAsia="华文仿宋" w:hAnsi="华文仿宋"/>
                    </w:rPr>
                  </w:rPrChange>
                </w:rPr>
                <w:fldChar w:fldCharType="begin">
                  <w:ffData>
                    <w:name w:val=""/>
                    <w:enabled/>
                    <w:calcOnExit w:val="0"/>
                    <w:checkBox>
                      <w:sizeAuto/>
                      <w:default w:val="0"/>
                      <w:checked w:val="0"/>
                    </w:checkBox>
                  </w:ffData>
                </w:fldChar>
              </w:r>
              <w:r w:rsidR="005F5E05" w:rsidRPr="009E57A0" w:rsidDel="00CA4ED9">
                <w:rPr>
                  <w:rFonts w:ascii="华文仿宋" w:eastAsiaTheme="minorEastAsia" w:hAnsi="华文仿宋"/>
                  <w:sz w:val="18"/>
                  <w:szCs w:val="18"/>
                  <w:rPrChange w:id="127" w:author="俊达" w:date="2023-08-05T19:56:00Z">
                    <w:rPr>
                      <w:rFonts w:ascii="华文仿宋" w:eastAsia="华文仿宋" w:hAnsi="华文仿宋"/>
                    </w:rPr>
                  </w:rPrChange>
                </w:rPr>
                <w:delInstrText xml:space="preserve"> FORMCHECKBOX </w:delInstrText>
              </w:r>
              <w:r w:rsidR="0033167B">
                <w:rPr>
                  <w:rFonts w:ascii="华文仿宋" w:eastAsiaTheme="minorEastAsia" w:hAnsi="华文仿宋"/>
                  <w:sz w:val="18"/>
                  <w:szCs w:val="18"/>
                  <w:rPrChange w:id="128" w:author="俊达" w:date="2023-08-05T19:56:00Z">
                    <w:rPr>
                      <w:rFonts w:ascii="华文仿宋" w:eastAsiaTheme="minorEastAsia" w:hAnsi="华文仿宋"/>
                      <w:sz w:val="18"/>
                      <w:szCs w:val="18"/>
                    </w:rPr>
                  </w:rPrChange>
                </w:rPr>
              </w:r>
              <w:r w:rsidR="0033167B">
                <w:rPr>
                  <w:rFonts w:ascii="华文仿宋" w:eastAsiaTheme="minorEastAsia" w:hAnsi="华文仿宋"/>
                  <w:sz w:val="18"/>
                  <w:szCs w:val="18"/>
                  <w:rPrChange w:id="129" w:author="俊达" w:date="2023-08-05T19:56:00Z">
                    <w:rPr>
                      <w:rFonts w:ascii="华文仿宋" w:eastAsiaTheme="minorEastAsia" w:hAnsi="华文仿宋"/>
                      <w:sz w:val="18"/>
                      <w:szCs w:val="18"/>
                    </w:rPr>
                  </w:rPrChange>
                </w:rPr>
                <w:fldChar w:fldCharType="separate"/>
              </w:r>
              <w:r w:rsidR="005F5E05" w:rsidRPr="009E57A0" w:rsidDel="00CA4ED9">
                <w:rPr>
                  <w:rFonts w:ascii="华文仿宋" w:eastAsiaTheme="minorEastAsia" w:hAnsi="华文仿宋"/>
                  <w:sz w:val="18"/>
                  <w:szCs w:val="18"/>
                  <w:rPrChange w:id="130" w:author="俊达" w:date="2023-08-05T19:56:00Z">
                    <w:rPr>
                      <w:rFonts w:ascii="华文仿宋" w:eastAsia="华文仿宋" w:hAnsi="华文仿宋"/>
                    </w:rPr>
                  </w:rPrChange>
                </w:rPr>
                <w:fldChar w:fldCharType="end"/>
              </w:r>
              <w:r w:rsidR="005F5E05" w:rsidRPr="009E57A0" w:rsidDel="00CA4ED9">
                <w:rPr>
                  <w:rFonts w:ascii="华文仿宋" w:eastAsiaTheme="minorEastAsia" w:hAnsi="华文仿宋" w:hint="eastAsia"/>
                  <w:sz w:val="18"/>
                  <w:szCs w:val="18"/>
                  <w:lang w:eastAsia="zh-CN"/>
                  <w:rPrChange w:id="131" w:author="俊达" w:date="2023-08-05T19:56:00Z">
                    <w:rPr>
                      <w:rFonts w:ascii="华文仿宋" w:eastAsia="华文仿宋" w:hAnsi="华文仿宋" w:hint="eastAsia"/>
                      <w:lang w:eastAsia="zh-CN"/>
                    </w:rPr>
                  </w:rPrChange>
                </w:rPr>
                <w:delText>普通</w:delText>
              </w:r>
            </w:del>
          </w:p>
        </w:tc>
        <w:tc>
          <w:tcPr>
            <w:tcW w:w="1842" w:type="dxa"/>
            <w:tcPrChange w:id="132" w:author="俊达" w:date="2023-08-05T19:56:00Z">
              <w:tcPr>
                <w:tcW w:w="1708" w:type="dxa"/>
              </w:tcPr>
            </w:tcPrChange>
          </w:tcPr>
          <w:p w14:paraId="6809C381" w14:textId="3086A0D1" w:rsidR="005F5E05" w:rsidRPr="00D570D0" w:rsidRDefault="005F5E05">
            <w:pPr>
              <w:spacing w:line="360" w:lineRule="auto"/>
              <w:rPr>
                <w:ins w:id="133" w:author="俊达" w:date="2023-08-05T17:37:00Z"/>
                <w:rFonts w:ascii="华文仿宋" w:eastAsia="华文仿宋" w:hAnsi="华文仿宋"/>
                <w:sz w:val="18"/>
                <w:szCs w:val="18"/>
                <w:rPrChange w:id="134" w:author="俊达" w:date="2023-08-05T17:44:00Z">
                  <w:rPr>
                    <w:ins w:id="135" w:author="俊达" w:date="2023-08-05T17:37:00Z"/>
                    <w:rFonts w:ascii="华文仿宋" w:eastAsia="华文仿宋" w:hAnsi="华文仿宋"/>
                  </w:rPr>
                </w:rPrChange>
              </w:rPr>
            </w:pPr>
            <w:ins w:id="136" w:author="俊达" w:date="2023-08-05T17:44:00Z">
              <w:r w:rsidRPr="00D570D0">
                <w:rPr>
                  <w:rFonts w:ascii="华文仿宋" w:eastAsia="华文仿宋" w:hAnsi="华文仿宋"/>
                  <w:sz w:val="18"/>
                  <w:szCs w:val="18"/>
                  <w:rPrChange w:id="137" w:author="俊达" w:date="2023-08-05T17:44:00Z">
                    <w:rPr>
                      <w:rFonts w:ascii="华文仿宋" w:eastAsia="华文仿宋" w:hAnsi="华文仿宋"/>
                    </w:rPr>
                  </w:rPrChange>
                </w:rPr>
                <w:t>Resize</w:t>
              </w:r>
              <w:r w:rsidRPr="00D570D0">
                <w:rPr>
                  <w:rFonts w:ascii="华文仿宋" w:eastAsia="华文仿宋" w:hAnsi="华文仿宋" w:hint="eastAsia"/>
                  <w:sz w:val="18"/>
                  <w:szCs w:val="18"/>
                  <w:rPrChange w:id="138" w:author="俊达" w:date="2023-08-05T17:44:00Z">
                    <w:rPr>
                      <w:rFonts w:ascii="华文仿宋" w:eastAsia="华文仿宋" w:hAnsi="华文仿宋" w:hint="eastAsia"/>
                    </w:rPr>
                  </w:rPrChange>
                </w:rPr>
                <w:t>成</w:t>
              </w:r>
              <w:r w:rsidRPr="00D570D0">
                <w:rPr>
                  <w:rFonts w:ascii="华文仿宋" w:eastAsia="华文仿宋" w:hAnsi="华文仿宋"/>
                  <w:sz w:val="18"/>
                  <w:szCs w:val="18"/>
                  <w:rPrChange w:id="139" w:author="俊达" w:date="2023-08-05T17:44:00Z">
                    <w:rPr>
                      <w:rFonts w:ascii="华文仿宋" w:eastAsia="华文仿宋" w:hAnsi="华文仿宋"/>
                    </w:rPr>
                  </w:rPrChange>
                </w:rPr>
                <w:t>1080p</w:t>
              </w:r>
              <w:r w:rsidRPr="00D570D0">
                <w:rPr>
                  <w:rFonts w:ascii="华文仿宋" w:eastAsia="华文仿宋" w:hAnsi="华文仿宋" w:hint="eastAsia"/>
                  <w:sz w:val="18"/>
                  <w:szCs w:val="18"/>
                  <w:rPrChange w:id="140" w:author="俊达" w:date="2023-08-05T17:44:00Z">
                    <w:rPr>
                      <w:rFonts w:ascii="华文仿宋" w:eastAsia="华文仿宋" w:hAnsi="华文仿宋" w:hint="eastAsia"/>
                    </w:rPr>
                  </w:rPrChange>
                </w:rPr>
                <w:t>制作成视频，对应更改</w:t>
              </w:r>
              <w:r w:rsidRPr="00D570D0">
                <w:rPr>
                  <w:rFonts w:ascii="华文仿宋" w:eastAsia="华文仿宋" w:hAnsi="华文仿宋"/>
                  <w:sz w:val="18"/>
                  <w:szCs w:val="18"/>
                  <w:rPrChange w:id="141" w:author="俊达" w:date="2023-08-05T17:44:00Z">
                    <w:rPr>
                      <w:rFonts w:ascii="华文仿宋" w:eastAsia="华文仿宋" w:hAnsi="华文仿宋"/>
                    </w:rPr>
                  </w:rPrChange>
                </w:rPr>
                <w:t>labels</w:t>
              </w:r>
              <w:r w:rsidRPr="00D570D0">
                <w:rPr>
                  <w:rFonts w:ascii="华文仿宋" w:eastAsia="华文仿宋" w:hAnsi="华文仿宋" w:hint="eastAsia"/>
                  <w:sz w:val="18"/>
                  <w:szCs w:val="18"/>
                  <w:rPrChange w:id="142" w:author="俊达" w:date="2023-08-05T17:44:00Z">
                    <w:rPr>
                      <w:rFonts w:ascii="华文仿宋" w:eastAsia="华文仿宋" w:hAnsi="华文仿宋" w:hint="eastAsia"/>
                    </w:rPr>
                  </w:rPrChange>
                </w:rPr>
                <w:t>坐标信息</w:t>
              </w:r>
            </w:ins>
          </w:p>
        </w:tc>
        <w:tc>
          <w:tcPr>
            <w:tcW w:w="1418" w:type="dxa"/>
            <w:tcPrChange w:id="143" w:author="俊达" w:date="2023-08-05T19:56:00Z">
              <w:tcPr>
                <w:tcW w:w="1708" w:type="dxa"/>
              </w:tcPr>
            </w:tcPrChange>
          </w:tcPr>
          <w:p w14:paraId="1890983F" w14:textId="43CA34A7" w:rsidR="005F5E05" w:rsidRDefault="005F5E05">
            <w:pPr>
              <w:spacing w:line="360" w:lineRule="auto"/>
              <w:rPr>
                <w:ins w:id="144" w:author="俊达" w:date="2023-08-05T17:32:00Z"/>
                <w:rFonts w:ascii="华文仿宋" w:eastAsia="华文仿宋" w:hAnsi="华文仿宋"/>
              </w:rPr>
            </w:pPr>
            <w:ins w:id="145" w:author="俊达" w:date="2023-08-05T17:46:00Z">
              <w:r w:rsidRPr="00D570D0">
                <w:rPr>
                  <w:rFonts w:ascii="华文仿宋" w:eastAsia="华文仿宋" w:hAnsi="华文仿宋"/>
                </w:rPr>
                <w:t>0.907</w:t>
              </w:r>
            </w:ins>
          </w:p>
        </w:tc>
        <w:tc>
          <w:tcPr>
            <w:tcW w:w="1440" w:type="dxa"/>
            <w:tcPrChange w:id="146" w:author="俊达" w:date="2023-08-05T19:56:00Z">
              <w:tcPr>
                <w:tcW w:w="1739" w:type="dxa"/>
              </w:tcPr>
            </w:tcPrChange>
          </w:tcPr>
          <w:p w14:paraId="7E2D69D9" w14:textId="22CE134D" w:rsidR="005F5E05" w:rsidRDefault="005F5E05">
            <w:pPr>
              <w:spacing w:line="360" w:lineRule="auto"/>
              <w:rPr>
                <w:ins w:id="147" w:author="俊达" w:date="2023-08-05T17:32:00Z"/>
                <w:rFonts w:ascii="华文仿宋" w:eastAsia="华文仿宋" w:hAnsi="华文仿宋"/>
              </w:rPr>
            </w:pPr>
            <w:ins w:id="148" w:author="俊达" w:date="2023-08-05T17:47:00Z">
              <w:r w:rsidRPr="00D570D0">
                <w:rPr>
                  <w:rFonts w:ascii="华文仿宋" w:eastAsia="华文仿宋" w:hAnsi="华文仿宋"/>
                </w:rPr>
                <w:t>0.931</w:t>
              </w:r>
            </w:ins>
          </w:p>
        </w:tc>
        <w:tc>
          <w:tcPr>
            <w:tcW w:w="1509" w:type="dxa"/>
            <w:tcPrChange w:id="149" w:author="俊达" w:date="2023-08-05T19:56:00Z">
              <w:tcPr>
                <w:tcW w:w="1509" w:type="dxa"/>
              </w:tcPr>
            </w:tcPrChange>
          </w:tcPr>
          <w:p w14:paraId="42789975" w14:textId="40FF55F2" w:rsidR="005F5E05" w:rsidRPr="00170647" w:rsidRDefault="005F5E05">
            <w:pPr>
              <w:spacing w:line="360" w:lineRule="auto"/>
              <w:rPr>
                <w:ins w:id="150" w:author="俊达" w:date="2023-08-05T17:34:00Z"/>
                <w:rFonts w:ascii="华文仿宋" w:eastAsia="华文仿宋" w:hAnsi="华文仿宋"/>
                <w:color w:val="FF0000"/>
                <w:rPrChange w:id="151" w:author="俊达" w:date="2023-08-05T19:20:00Z">
                  <w:rPr>
                    <w:ins w:id="152" w:author="俊达" w:date="2023-08-05T17:34:00Z"/>
                    <w:rFonts w:ascii="华文仿宋" w:eastAsia="华文仿宋" w:hAnsi="华文仿宋"/>
                  </w:rPr>
                </w:rPrChange>
              </w:rPr>
            </w:pPr>
            <w:ins w:id="153" w:author="俊达" w:date="2023-08-05T17:44:00Z">
              <w:r w:rsidRPr="00170647">
                <w:rPr>
                  <w:rFonts w:ascii="华文仿宋" w:eastAsia="华文仿宋" w:hAnsi="华文仿宋"/>
                  <w:color w:val="FF0000"/>
                  <w:rPrChange w:id="154" w:author="俊达" w:date="2023-08-05T19:20:00Z">
                    <w:rPr>
                      <w:rFonts w:ascii="华文仿宋" w:eastAsia="华文仿宋" w:hAnsi="华文仿宋"/>
                    </w:rPr>
                  </w:rPrChange>
                </w:rPr>
                <w:t>0.919</w:t>
              </w:r>
            </w:ins>
          </w:p>
        </w:tc>
      </w:tr>
      <w:tr w:rsidR="005F5E05" w14:paraId="4BD9DA63" w14:textId="22568A24" w:rsidTr="009E57A0">
        <w:trPr>
          <w:cantSplit/>
          <w:trHeight w:val="283"/>
          <w:jc w:val="center"/>
          <w:trPrChange w:id="155" w:author="俊达" w:date="2023-08-05T19:56:00Z">
            <w:trPr>
              <w:cantSplit/>
              <w:trHeight w:val="283"/>
              <w:jc w:val="center"/>
            </w:trPr>
          </w:trPrChange>
        </w:trPr>
        <w:tc>
          <w:tcPr>
            <w:tcW w:w="966" w:type="dxa"/>
            <w:tcPrChange w:id="156" w:author="俊达" w:date="2023-08-05T19:56:00Z">
              <w:tcPr>
                <w:tcW w:w="1271" w:type="dxa"/>
              </w:tcPr>
            </w:tcPrChange>
          </w:tcPr>
          <w:p w14:paraId="4732FFC1" w14:textId="73FAFABB" w:rsidR="005F5E05" w:rsidRDefault="005F5E05">
            <w:pPr>
              <w:pStyle w:val="TableText"/>
              <w:spacing w:line="360" w:lineRule="auto"/>
              <w:rPr>
                <w:ins w:id="157" w:author="俊达" w:date="2023-08-05T17:49:00Z"/>
              </w:rPr>
            </w:pPr>
            <w:ins w:id="158" w:author="俊达" w:date="2023-08-05T17:49:00Z">
              <w:r>
                <w:rPr>
                  <w:rFonts w:hint="eastAsia"/>
                </w:rPr>
                <w:t>3</w:t>
              </w:r>
            </w:ins>
          </w:p>
        </w:tc>
        <w:tc>
          <w:tcPr>
            <w:tcW w:w="1576" w:type="dxa"/>
            <w:vAlign w:val="center"/>
            <w:tcPrChange w:id="159" w:author="俊达" w:date="2023-08-05T19:56:00Z">
              <w:tcPr>
                <w:tcW w:w="1271" w:type="dxa"/>
                <w:vAlign w:val="center"/>
              </w:tcPr>
            </w:tcPrChange>
          </w:tcPr>
          <w:p w14:paraId="3635F37B" w14:textId="097A72DC" w:rsidR="005F5E05" w:rsidRDefault="009E57A0">
            <w:pPr>
              <w:pStyle w:val="TableText"/>
              <w:spacing w:line="360" w:lineRule="auto"/>
            </w:pPr>
            <w:ins w:id="160" w:author="俊达" w:date="2023-08-05T19:55:00Z">
              <w:r w:rsidRPr="009E57A0">
                <w:rPr>
                  <w:rFonts w:hint="eastAsia"/>
                </w:rPr>
                <w:t>在桌面</w:t>
              </w:r>
              <w:r w:rsidRPr="009E57A0">
                <w:rPr>
                  <w:rFonts w:hint="eastAsia"/>
                </w:rPr>
                <w:t>GPU</w:t>
              </w:r>
              <w:r w:rsidRPr="009E57A0">
                <w:rPr>
                  <w:rFonts w:hint="eastAsia"/>
                </w:rPr>
                <w:t>采用原版</w:t>
              </w:r>
              <w:r w:rsidRPr="009E57A0">
                <w:rPr>
                  <w:rFonts w:hint="eastAsia"/>
                </w:rPr>
                <w:t>YOLOv5</w:t>
              </w:r>
              <w:r w:rsidRPr="009E57A0">
                <w:rPr>
                  <w:rFonts w:hint="eastAsia"/>
                </w:rPr>
                <w:t>（</w:t>
              </w:r>
              <w:r w:rsidRPr="009E57A0">
                <w:rPr>
                  <w:rFonts w:hint="eastAsia"/>
                </w:rPr>
                <w:t>python</w:t>
              </w:r>
              <w:r w:rsidRPr="009E57A0">
                <w:rPr>
                  <w:rFonts w:hint="eastAsia"/>
                </w:rPr>
                <w:t>）</w:t>
              </w:r>
            </w:ins>
            <w:del w:id="161" w:author="俊达" w:date="2023-08-05T17:33:00Z">
              <w:r w:rsidR="005F5E05" w:rsidDel="00CA4ED9">
                <w:rPr>
                  <w:rFonts w:hint="eastAsia"/>
                </w:rPr>
                <w:delText>技术联系人</w:delText>
              </w:r>
            </w:del>
          </w:p>
        </w:tc>
        <w:tc>
          <w:tcPr>
            <w:tcW w:w="1685" w:type="dxa"/>
            <w:vAlign w:val="center"/>
            <w:tcPrChange w:id="162" w:author="俊达" w:date="2023-08-05T19:56:00Z">
              <w:tcPr>
                <w:tcW w:w="1230" w:type="dxa"/>
                <w:vAlign w:val="center"/>
              </w:tcPr>
            </w:tcPrChange>
          </w:tcPr>
          <w:p w14:paraId="4ECA8EEC" w14:textId="1E926D46" w:rsidR="005F5E05" w:rsidRDefault="009D56FC">
            <w:pPr>
              <w:pStyle w:val="TableText"/>
              <w:spacing w:line="360" w:lineRule="auto"/>
            </w:pPr>
            <w:proofErr w:type="gramStart"/>
            <w:ins w:id="163" w:author="俊达" w:date="2023-08-05T17:50:00Z">
              <w:r w:rsidRPr="009D56FC">
                <w:rPr>
                  <w:rFonts w:hint="eastAsia"/>
                </w:rPr>
                <w:t>端侧</w:t>
              </w:r>
              <w:proofErr w:type="spellStart"/>
              <w:proofErr w:type="gramEnd"/>
              <w:r w:rsidRPr="009D56FC">
                <w:t>c++</w:t>
              </w:r>
            </w:ins>
            <w:proofErr w:type="spellEnd"/>
          </w:p>
        </w:tc>
        <w:tc>
          <w:tcPr>
            <w:tcW w:w="1842" w:type="dxa"/>
            <w:tcPrChange w:id="164" w:author="俊达" w:date="2023-08-05T19:56:00Z">
              <w:tcPr>
                <w:tcW w:w="1708" w:type="dxa"/>
              </w:tcPr>
            </w:tcPrChange>
          </w:tcPr>
          <w:p w14:paraId="21B494E1" w14:textId="45525FE3" w:rsidR="005F5E05" w:rsidRDefault="005F5E05">
            <w:pPr>
              <w:pStyle w:val="TableText"/>
              <w:spacing w:line="360" w:lineRule="auto"/>
              <w:rPr>
                <w:ins w:id="165" w:author="俊达" w:date="2023-08-05T17:37:00Z"/>
              </w:rPr>
            </w:pPr>
            <w:ins w:id="166" w:author="俊达" w:date="2023-08-05T17:41:00Z">
              <w:r w:rsidRPr="00006C63">
                <w:t>Resize</w:t>
              </w:r>
              <w:r w:rsidRPr="00006C63">
                <w:rPr>
                  <w:rFonts w:hint="eastAsia"/>
                </w:rPr>
                <w:t>成</w:t>
              </w:r>
              <w:r w:rsidRPr="00006C63">
                <w:t>1080p</w:t>
              </w:r>
              <w:r w:rsidRPr="00006C63">
                <w:rPr>
                  <w:rFonts w:hint="eastAsia"/>
                </w:rPr>
                <w:t>制作成视频，对应更改</w:t>
              </w:r>
              <w:r w:rsidRPr="00006C63">
                <w:t>labels</w:t>
              </w:r>
              <w:r w:rsidRPr="00006C63">
                <w:rPr>
                  <w:rFonts w:hint="eastAsia"/>
                </w:rPr>
                <w:t>坐标信息</w:t>
              </w:r>
            </w:ins>
          </w:p>
        </w:tc>
        <w:tc>
          <w:tcPr>
            <w:tcW w:w="1418" w:type="dxa"/>
            <w:tcPrChange w:id="167" w:author="俊达" w:date="2023-08-05T19:56:00Z">
              <w:tcPr>
                <w:tcW w:w="1708" w:type="dxa"/>
              </w:tcPr>
            </w:tcPrChange>
          </w:tcPr>
          <w:p w14:paraId="28882F5D" w14:textId="6283D0ED" w:rsidR="005F5E05" w:rsidRDefault="005F5E05">
            <w:pPr>
              <w:pStyle w:val="TableText"/>
              <w:spacing w:line="360" w:lineRule="auto"/>
              <w:rPr>
                <w:ins w:id="168" w:author="俊达" w:date="2023-08-05T17:32:00Z"/>
              </w:rPr>
            </w:pPr>
            <w:ins w:id="169" w:author="俊达" w:date="2023-08-05T17:47:00Z">
              <w:r w:rsidRPr="00D570D0">
                <w:t>0.885388</w:t>
              </w:r>
            </w:ins>
          </w:p>
        </w:tc>
        <w:tc>
          <w:tcPr>
            <w:tcW w:w="1440" w:type="dxa"/>
            <w:tcPrChange w:id="170" w:author="俊达" w:date="2023-08-05T19:56:00Z">
              <w:tcPr>
                <w:tcW w:w="1739" w:type="dxa"/>
              </w:tcPr>
            </w:tcPrChange>
          </w:tcPr>
          <w:p w14:paraId="0B8DD5A9" w14:textId="65169B1A" w:rsidR="005F5E05" w:rsidRDefault="005F5E05">
            <w:pPr>
              <w:pStyle w:val="TableText"/>
              <w:spacing w:line="360" w:lineRule="auto"/>
              <w:rPr>
                <w:ins w:id="171" w:author="俊达" w:date="2023-08-05T17:32:00Z"/>
              </w:rPr>
            </w:pPr>
            <w:ins w:id="172" w:author="俊达" w:date="2023-08-05T17:47:00Z">
              <w:r w:rsidRPr="00D570D0">
                <w:t>0.848228</w:t>
              </w:r>
            </w:ins>
          </w:p>
        </w:tc>
        <w:tc>
          <w:tcPr>
            <w:tcW w:w="1509" w:type="dxa"/>
            <w:tcPrChange w:id="173" w:author="俊达" w:date="2023-08-05T19:56:00Z">
              <w:tcPr>
                <w:tcW w:w="1509" w:type="dxa"/>
              </w:tcPr>
            </w:tcPrChange>
          </w:tcPr>
          <w:p w14:paraId="565233CA" w14:textId="0921202B" w:rsidR="005F5E05" w:rsidRPr="00170647" w:rsidRDefault="005F5E05">
            <w:pPr>
              <w:pStyle w:val="TableText"/>
              <w:spacing w:line="360" w:lineRule="auto"/>
              <w:rPr>
                <w:ins w:id="174" w:author="俊达" w:date="2023-08-05T17:34:00Z"/>
                <w:color w:val="FF0000"/>
                <w:rPrChange w:id="175" w:author="俊达" w:date="2023-08-05T19:20:00Z">
                  <w:rPr>
                    <w:ins w:id="176" w:author="俊达" w:date="2023-08-05T17:34:00Z"/>
                  </w:rPr>
                </w:rPrChange>
              </w:rPr>
            </w:pPr>
            <w:ins w:id="177" w:author="俊达" w:date="2023-08-05T17:41:00Z">
              <w:r w:rsidRPr="00170647">
                <w:rPr>
                  <w:color w:val="FF0000"/>
                  <w:rPrChange w:id="178" w:author="俊达" w:date="2023-08-05T19:20:00Z">
                    <w:rPr/>
                  </w:rPrChange>
                </w:rPr>
                <w:t>0.866808</w:t>
              </w:r>
            </w:ins>
          </w:p>
        </w:tc>
      </w:tr>
      <w:tr w:rsidR="005F5E05" w14:paraId="022BAA26" w14:textId="6FEB2D53" w:rsidTr="009E57A0">
        <w:trPr>
          <w:cantSplit/>
          <w:trHeight w:val="283"/>
          <w:jc w:val="center"/>
          <w:trPrChange w:id="179" w:author="俊达" w:date="2023-08-05T19:56:00Z">
            <w:trPr>
              <w:cantSplit/>
              <w:trHeight w:val="283"/>
              <w:jc w:val="center"/>
            </w:trPr>
          </w:trPrChange>
        </w:trPr>
        <w:tc>
          <w:tcPr>
            <w:tcW w:w="966" w:type="dxa"/>
            <w:tcPrChange w:id="180" w:author="俊达" w:date="2023-08-05T19:56:00Z">
              <w:tcPr>
                <w:tcW w:w="1271" w:type="dxa"/>
              </w:tcPr>
            </w:tcPrChange>
          </w:tcPr>
          <w:p w14:paraId="7B8D02F0" w14:textId="7E71C374" w:rsidR="005F5E05" w:rsidRPr="00006C63" w:rsidRDefault="005F5E05">
            <w:pPr>
              <w:pStyle w:val="TableText"/>
              <w:spacing w:line="360" w:lineRule="auto"/>
              <w:rPr>
                <w:ins w:id="181" w:author="俊达" w:date="2023-08-05T17:49:00Z"/>
              </w:rPr>
            </w:pPr>
            <w:ins w:id="182" w:author="俊达" w:date="2023-08-05T17:49:00Z">
              <w:r>
                <w:rPr>
                  <w:rFonts w:hint="eastAsia"/>
                </w:rPr>
                <w:t>4</w:t>
              </w:r>
            </w:ins>
          </w:p>
        </w:tc>
        <w:tc>
          <w:tcPr>
            <w:tcW w:w="1576" w:type="dxa"/>
            <w:vAlign w:val="center"/>
            <w:tcPrChange w:id="183" w:author="俊达" w:date="2023-08-05T19:56:00Z">
              <w:tcPr>
                <w:tcW w:w="1271" w:type="dxa"/>
                <w:vAlign w:val="center"/>
              </w:tcPr>
            </w:tcPrChange>
          </w:tcPr>
          <w:p w14:paraId="7F9BDBF5" w14:textId="74FA6EDA" w:rsidR="005F5E05" w:rsidRDefault="005F5E05">
            <w:pPr>
              <w:pStyle w:val="TableText"/>
              <w:spacing w:line="360" w:lineRule="auto"/>
            </w:pPr>
            <w:proofErr w:type="gramStart"/>
            <w:ins w:id="184" w:author="俊达" w:date="2023-08-05T17:36:00Z">
              <w:r w:rsidRPr="00006C63">
                <w:rPr>
                  <w:rFonts w:hint="eastAsia"/>
                </w:rPr>
                <w:t>端侧</w:t>
              </w:r>
              <w:proofErr w:type="gramEnd"/>
              <w:r w:rsidRPr="00006C63">
                <w:t>deepstream6.</w:t>
              </w:r>
            </w:ins>
            <w:ins w:id="185" w:author="俊达" w:date="2023-08-15T11:22:00Z">
              <w:r w:rsidR="00282C94">
                <w:t>2</w:t>
              </w:r>
            </w:ins>
            <w:del w:id="186" w:author="俊达" w:date="2023-08-05T17:33:00Z">
              <w:r w:rsidDel="00CA4ED9">
                <w:rPr>
                  <w:rFonts w:hint="eastAsia"/>
                </w:rPr>
                <w:delText>技术联系人电话</w:delText>
              </w:r>
            </w:del>
          </w:p>
        </w:tc>
        <w:tc>
          <w:tcPr>
            <w:tcW w:w="1685" w:type="dxa"/>
            <w:vAlign w:val="center"/>
            <w:tcPrChange w:id="187" w:author="俊达" w:date="2023-08-05T19:56:00Z">
              <w:tcPr>
                <w:tcW w:w="1230" w:type="dxa"/>
                <w:vAlign w:val="center"/>
              </w:tcPr>
            </w:tcPrChange>
          </w:tcPr>
          <w:p w14:paraId="19523799" w14:textId="1A14CB1B" w:rsidR="005F5E05" w:rsidRDefault="009D56FC">
            <w:pPr>
              <w:pStyle w:val="TableText"/>
              <w:spacing w:line="360" w:lineRule="auto"/>
            </w:pPr>
            <w:proofErr w:type="gramStart"/>
            <w:ins w:id="188" w:author="俊达" w:date="2023-08-05T17:50:00Z">
              <w:r w:rsidRPr="009D56FC">
                <w:rPr>
                  <w:rFonts w:hint="eastAsia"/>
                </w:rPr>
                <w:t>端侧</w:t>
              </w:r>
              <w:proofErr w:type="spellStart"/>
              <w:proofErr w:type="gramEnd"/>
              <w:r w:rsidRPr="009D56FC">
                <w:t>c++</w:t>
              </w:r>
            </w:ins>
            <w:proofErr w:type="spellEnd"/>
          </w:p>
        </w:tc>
        <w:tc>
          <w:tcPr>
            <w:tcW w:w="1842" w:type="dxa"/>
            <w:tcPrChange w:id="189" w:author="俊达" w:date="2023-08-05T19:56:00Z">
              <w:tcPr>
                <w:tcW w:w="1708" w:type="dxa"/>
              </w:tcPr>
            </w:tcPrChange>
          </w:tcPr>
          <w:p w14:paraId="1566E58F" w14:textId="5A0E2BA8" w:rsidR="005F5E05" w:rsidRDefault="005F5E05">
            <w:pPr>
              <w:pStyle w:val="TableText"/>
              <w:spacing w:line="360" w:lineRule="auto"/>
              <w:rPr>
                <w:ins w:id="190" w:author="俊达" w:date="2023-08-05T17:37:00Z"/>
              </w:rPr>
            </w:pPr>
            <w:ins w:id="191" w:author="俊达" w:date="2023-08-05T17:37:00Z">
              <w:r>
                <w:t>Resize</w:t>
              </w:r>
            </w:ins>
            <w:ins w:id="192" w:author="俊达" w:date="2023-08-05T17:38:00Z">
              <w:r>
                <w:rPr>
                  <w:rFonts w:hint="eastAsia"/>
                </w:rPr>
                <w:t>成</w:t>
              </w:r>
              <w:r>
                <w:rPr>
                  <w:rFonts w:hint="eastAsia"/>
                </w:rPr>
                <w:t>1</w:t>
              </w:r>
              <w:r>
                <w:t>080</w:t>
              </w:r>
              <w:r>
                <w:rPr>
                  <w:rFonts w:hint="eastAsia"/>
                </w:rPr>
                <w:t>p</w:t>
              </w:r>
              <w:r>
                <w:rPr>
                  <w:rFonts w:hint="eastAsia"/>
                </w:rPr>
                <w:t>制作成视频，对应更改</w:t>
              </w:r>
              <w:r>
                <w:rPr>
                  <w:rFonts w:hint="eastAsia"/>
                </w:rPr>
                <w:t>l</w:t>
              </w:r>
              <w:r>
                <w:t>abels</w:t>
              </w:r>
              <w:r>
                <w:rPr>
                  <w:rFonts w:hint="eastAsia"/>
                </w:rPr>
                <w:t>坐标信息</w:t>
              </w:r>
            </w:ins>
          </w:p>
        </w:tc>
        <w:tc>
          <w:tcPr>
            <w:tcW w:w="1418" w:type="dxa"/>
            <w:tcPrChange w:id="193" w:author="俊达" w:date="2023-08-05T19:56:00Z">
              <w:tcPr>
                <w:tcW w:w="1708" w:type="dxa"/>
              </w:tcPr>
            </w:tcPrChange>
          </w:tcPr>
          <w:p w14:paraId="4FE46EAB" w14:textId="12A1EB7F" w:rsidR="005F5E05" w:rsidRDefault="005F5E05">
            <w:pPr>
              <w:pStyle w:val="TableText"/>
              <w:spacing w:line="360" w:lineRule="auto"/>
              <w:rPr>
                <w:ins w:id="194" w:author="俊达" w:date="2023-08-05T17:32:00Z"/>
              </w:rPr>
            </w:pPr>
            <w:ins w:id="195" w:author="俊达" w:date="2023-08-05T17:47:00Z">
              <w:r w:rsidRPr="00D570D0">
                <w:t>0.815713</w:t>
              </w:r>
            </w:ins>
          </w:p>
        </w:tc>
        <w:tc>
          <w:tcPr>
            <w:tcW w:w="1440" w:type="dxa"/>
            <w:tcPrChange w:id="196" w:author="俊达" w:date="2023-08-05T19:56:00Z">
              <w:tcPr>
                <w:tcW w:w="1739" w:type="dxa"/>
              </w:tcPr>
            </w:tcPrChange>
          </w:tcPr>
          <w:p w14:paraId="097667DF" w14:textId="4BD7C193" w:rsidR="005F5E05" w:rsidRDefault="005F5E05">
            <w:pPr>
              <w:pStyle w:val="TableText"/>
              <w:spacing w:line="360" w:lineRule="auto"/>
              <w:rPr>
                <w:ins w:id="197" w:author="俊达" w:date="2023-08-05T17:32:00Z"/>
              </w:rPr>
            </w:pPr>
            <w:ins w:id="198" w:author="俊达" w:date="2023-08-05T17:47:00Z">
              <w:r w:rsidRPr="00D570D0">
                <w:t>0.835647</w:t>
              </w:r>
            </w:ins>
          </w:p>
        </w:tc>
        <w:tc>
          <w:tcPr>
            <w:tcW w:w="1509" w:type="dxa"/>
            <w:tcPrChange w:id="199" w:author="俊达" w:date="2023-08-05T19:56:00Z">
              <w:tcPr>
                <w:tcW w:w="1509" w:type="dxa"/>
              </w:tcPr>
            </w:tcPrChange>
          </w:tcPr>
          <w:p w14:paraId="64C9BC06" w14:textId="17A99A85" w:rsidR="005F5E05" w:rsidRPr="00170647" w:rsidRDefault="005F5E05">
            <w:pPr>
              <w:pStyle w:val="TableText"/>
              <w:spacing w:line="360" w:lineRule="auto"/>
              <w:rPr>
                <w:ins w:id="200" w:author="俊达" w:date="2023-08-05T17:34:00Z"/>
                <w:color w:val="FF0000"/>
                <w:rPrChange w:id="201" w:author="俊达" w:date="2023-08-05T19:20:00Z">
                  <w:rPr>
                    <w:ins w:id="202" w:author="俊达" w:date="2023-08-05T17:34:00Z"/>
                  </w:rPr>
                </w:rPrChange>
              </w:rPr>
            </w:pPr>
            <w:ins w:id="203" w:author="俊达" w:date="2023-08-05T17:41:00Z">
              <w:r w:rsidRPr="00170647">
                <w:rPr>
                  <w:color w:val="FF0000"/>
                  <w:rPrChange w:id="204" w:author="俊达" w:date="2023-08-05T19:20:00Z">
                    <w:rPr/>
                  </w:rPrChange>
                </w:rPr>
                <w:t>0.82568</w:t>
              </w:r>
            </w:ins>
          </w:p>
        </w:tc>
      </w:tr>
      <w:tr w:rsidR="005F5E05" w:rsidDel="00D570D0" w14:paraId="5DE3DDC0" w14:textId="77777777" w:rsidTr="009E57A0">
        <w:trPr>
          <w:gridAfter w:val="4"/>
          <w:wAfter w:w="6209" w:type="dxa"/>
          <w:cantSplit/>
          <w:trHeight w:val="283"/>
          <w:jc w:val="center"/>
          <w:del w:id="205" w:author="俊达" w:date="2023-08-05T17:46:00Z"/>
          <w:trPrChange w:id="206" w:author="俊达" w:date="2023-08-05T19:56:00Z">
            <w:trPr>
              <w:gridAfter w:val="4"/>
              <w:wAfter w:w="6664" w:type="dxa"/>
              <w:cantSplit/>
              <w:trHeight w:val="283"/>
              <w:jc w:val="center"/>
            </w:trPr>
          </w:trPrChange>
        </w:trPr>
        <w:tc>
          <w:tcPr>
            <w:tcW w:w="966" w:type="dxa"/>
            <w:tcPrChange w:id="207" w:author="俊达" w:date="2023-08-05T19:56:00Z">
              <w:tcPr>
                <w:tcW w:w="1271" w:type="dxa"/>
              </w:tcPr>
            </w:tcPrChange>
          </w:tcPr>
          <w:p w14:paraId="59F9C412" w14:textId="77777777" w:rsidR="005F5E05" w:rsidDel="00CA4ED9" w:rsidRDefault="005F5E05">
            <w:pPr>
              <w:rPr>
                <w:ins w:id="208" w:author="俊达" w:date="2023-08-05T17:49:00Z"/>
              </w:rPr>
            </w:pPr>
          </w:p>
        </w:tc>
        <w:tc>
          <w:tcPr>
            <w:tcW w:w="1576" w:type="dxa"/>
            <w:vAlign w:val="center"/>
            <w:tcPrChange w:id="209" w:author="俊达" w:date="2023-08-05T19:56:00Z">
              <w:tcPr>
                <w:tcW w:w="1271" w:type="dxa"/>
                <w:vAlign w:val="center"/>
              </w:tcPr>
            </w:tcPrChange>
          </w:tcPr>
          <w:p w14:paraId="602B24CE" w14:textId="6BB6AC38" w:rsidR="005F5E05" w:rsidDel="00D570D0" w:rsidRDefault="005F5E05">
            <w:pPr>
              <w:pStyle w:val="TableText"/>
              <w:spacing w:line="360" w:lineRule="auto"/>
              <w:rPr>
                <w:del w:id="210" w:author="俊达" w:date="2023-08-05T17:46:00Z"/>
              </w:rPr>
            </w:pPr>
            <w:del w:id="211" w:author="俊达" w:date="2023-08-05T17:33:00Z">
              <w:r w:rsidDel="00CA4ED9">
                <w:rPr>
                  <w:rFonts w:hint="eastAsia"/>
                </w:rPr>
                <w:delText>技术联系人邮箱</w:delText>
              </w:r>
            </w:del>
          </w:p>
        </w:tc>
        <w:tc>
          <w:tcPr>
            <w:tcW w:w="1685" w:type="dxa"/>
            <w:vAlign w:val="center"/>
            <w:tcPrChange w:id="212" w:author="俊达" w:date="2023-08-05T19:56:00Z">
              <w:tcPr>
                <w:tcW w:w="1230" w:type="dxa"/>
                <w:vAlign w:val="center"/>
              </w:tcPr>
            </w:tcPrChange>
          </w:tcPr>
          <w:p w14:paraId="722FEB18" w14:textId="56DBDC48" w:rsidR="005F5E05" w:rsidDel="00D570D0" w:rsidRDefault="005F5E05">
            <w:pPr>
              <w:pStyle w:val="TableText"/>
              <w:spacing w:line="360" w:lineRule="auto"/>
              <w:rPr>
                <w:del w:id="213" w:author="俊达" w:date="2023-08-05T17:46:00Z"/>
              </w:rPr>
            </w:pPr>
          </w:p>
        </w:tc>
      </w:tr>
      <w:bookmarkEnd w:id="42"/>
    </w:tbl>
    <w:p w14:paraId="44A961B0" w14:textId="77777777" w:rsidR="009F24CD" w:rsidDel="006C5DE1" w:rsidRDefault="009F24CD">
      <w:pPr>
        <w:pStyle w:val="Char"/>
        <w:spacing w:after="312" w:line="360" w:lineRule="auto"/>
        <w:ind w:firstLineChars="200" w:firstLine="560"/>
        <w:rPr>
          <w:del w:id="214" w:author="俊达" w:date="2023-08-05T17:51:00Z"/>
          <w:rFonts w:ascii="宋体" w:hAnsi="宋体"/>
          <w:sz w:val="28"/>
        </w:rPr>
      </w:pPr>
    </w:p>
    <w:p w14:paraId="3115719C" w14:textId="77777777" w:rsidR="009F24CD" w:rsidDel="006C5DE1" w:rsidRDefault="009F24CD">
      <w:pPr>
        <w:pStyle w:val="Char"/>
        <w:spacing w:after="312" w:line="360" w:lineRule="auto"/>
        <w:rPr>
          <w:del w:id="215" w:author="俊达" w:date="2023-08-05T17:51:00Z"/>
          <w:rFonts w:ascii="宋体" w:hAnsi="宋体"/>
          <w:sz w:val="28"/>
        </w:rPr>
      </w:pPr>
    </w:p>
    <w:p w14:paraId="1EB42AE4" w14:textId="77777777" w:rsidR="009F24CD" w:rsidDel="009B74DC" w:rsidRDefault="009F24CD">
      <w:pPr>
        <w:pStyle w:val="Char"/>
        <w:spacing w:after="312" w:line="360" w:lineRule="auto"/>
        <w:rPr>
          <w:del w:id="216" w:author="俊达" w:date="2023-08-14T16:17:00Z"/>
          <w:rFonts w:ascii="宋体" w:hAnsi="宋体"/>
          <w:sz w:val="28"/>
        </w:rPr>
      </w:pPr>
    </w:p>
    <w:p w14:paraId="00DE2FAB" w14:textId="644209CE" w:rsidR="009F24CD" w:rsidRDefault="000369AC">
      <w:pPr>
        <w:pStyle w:val="Char"/>
        <w:spacing w:after="312" w:line="360" w:lineRule="auto"/>
        <w:rPr>
          <w:rFonts w:ascii="宋体" w:hAnsi="宋体"/>
          <w:sz w:val="28"/>
        </w:rPr>
      </w:pPr>
      <w:del w:id="217" w:author="俊达" w:date="2023-08-05T17:51:00Z">
        <w:r w:rsidDel="006C5DE1">
          <w:rPr>
            <w:rFonts w:ascii="宋体" w:hAnsi="宋体" w:hint="eastAsia"/>
            <w:sz w:val="28"/>
          </w:rPr>
          <w:delText>交底书撰写注意事项</w:delText>
        </w:r>
      </w:del>
      <w:ins w:id="218" w:author="俊达" w:date="2023-08-05T17:58:00Z">
        <w:r w:rsidR="002425CE">
          <w:rPr>
            <w:rFonts w:ascii="宋体" w:hAnsi="宋体" w:hint="eastAsia"/>
            <w:sz w:val="28"/>
          </w:rPr>
          <w:t>小结</w:t>
        </w:r>
      </w:ins>
      <w:r>
        <w:rPr>
          <w:rFonts w:ascii="宋体" w:hAnsi="宋体" w:hint="eastAsia"/>
          <w:sz w:val="28"/>
        </w:rPr>
        <w:t>：</w:t>
      </w:r>
    </w:p>
    <w:p w14:paraId="66D7677E" w14:textId="7173BF47" w:rsidR="009F24CD" w:rsidRPr="001F4624" w:rsidDel="00170647" w:rsidRDefault="000369AC">
      <w:pPr>
        <w:pStyle w:val="Char"/>
        <w:spacing w:after="312" w:line="360" w:lineRule="auto"/>
        <w:rPr>
          <w:del w:id="219" w:author="俊达" w:date="2023-08-05T19:22:00Z"/>
          <w:rFonts w:ascii="宋体" w:hAnsi="宋体"/>
          <w:rPrChange w:id="220" w:author="俊达" w:date="2023-08-15T11:07:00Z">
            <w:rPr>
              <w:del w:id="221" w:author="俊达" w:date="2023-08-05T19:22:00Z"/>
              <w:rFonts w:ascii="宋体" w:hAnsi="宋体"/>
              <w:sz w:val="28"/>
            </w:rPr>
          </w:rPrChange>
        </w:rPr>
      </w:pPr>
      <w:del w:id="222" w:author="俊达" w:date="2023-08-05T19:22:00Z">
        <w:r w:rsidRPr="001F4624" w:rsidDel="00170647">
          <w:rPr>
            <w:rFonts w:ascii="宋体" w:hAnsi="宋体"/>
            <w:rPrChange w:id="223" w:author="俊达" w:date="2023-08-15T11:07:00Z">
              <w:rPr>
                <w:rFonts w:ascii="宋体" w:hAnsi="宋体"/>
                <w:sz w:val="28"/>
              </w:rPr>
            </w:rPrChange>
          </w:rPr>
          <w:delText>1.</w:delText>
        </w:r>
      </w:del>
      <w:del w:id="224" w:author="俊达" w:date="2023-08-05T17:51:00Z">
        <w:r w:rsidRPr="001F4624" w:rsidDel="006C5DE1">
          <w:rPr>
            <w:rFonts w:ascii="宋体" w:hAnsi="宋体" w:hint="eastAsia"/>
            <w:rPrChange w:id="225" w:author="俊达" w:date="2023-08-15T11:07:00Z">
              <w:rPr>
                <w:rFonts w:ascii="宋体" w:hAnsi="宋体" w:hint="eastAsia"/>
                <w:sz w:val="28"/>
              </w:rPr>
            </w:rPrChange>
          </w:rPr>
          <w:delText>交底书语言应准确、清晰、逻辑严谨，易懂，以初步接触该技术领域的人员能看懂为准。</w:delText>
        </w:r>
      </w:del>
    </w:p>
    <w:p w14:paraId="70AA4BB3" w14:textId="6CA90213" w:rsidR="009F24CD" w:rsidRPr="001F4624" w:rsidDel="00170647" w:rsidRDefault="000369AC">
      <w:pPr>
        <w:pStyle w:val="Char"/>
        <w:spacing w:after="312" w:line="360" w:lineRule="auto"/>
        <w:rPr>
          <w:del w:id="226" w:author="俊达" w:date="2023-08-05T19:22:00Z"/>
          <w:rFonts w:ascii="宋体" w:hAnsi="宋体"/>
          <w:rPrChange w:id="227" w:author="俊达" w:date="2023-08-15T11:07:00Z">
            <w:rPr>
              <w:del w:id="228" w:author="俊达" w:date="2023-08-05T19:22:00Z"/>
              <w:rFonts w:ascii="宋体" w:hAnsi="宋体"/>
              <w:sz w:val="28"/>
            </w:rPr>
          </w:rPrChange>
        </w:rPr>
      </w:pPr>
      <w:del w:id="229" w:author="俊达" w:date="2023-08-05T19:22:00Z">
        <w:r w:rsidRPr="001F4624" w:rsidDel="00170647">
          <w:rPr>
            <w:rFonts w:ascii="宋体" w:hAnsi="宋体"/>
            <w:rPrChange w:id="230" w:author="俊达" w:date="2023-08-15T11:07:00Z">
              <w:rPr>
                <w:rFonts w:ascii="宋体" w:hAnsi="宋体"/>
                <w:sz w:val="28"/>
              </w:rPr>
            </w:rPrChange>
          </w:rPr>
          <w:delText>2.</w:delText>
        </w:r>
      </w:del>
      <w:del w:id="231" w:author="俊达" w:date="2023-08-05T17:56:00Z">
        <w:r w:rsidRPr="001F4624" w:rsidDel="006C5DE1">
          <w:rPr>
            <w:rFonts w:ascii="宋体" w:hAnsi="宋体" w:hint="eastAsia"/>
            <w:rPrChange w:id="232" w:author="俊达" w:date="2023-08-15T11:07:00Z">
              <w:rPr>
                <w:rFonts w:ascii="宋体" w:hAnsi="宋体" w:hint="eastAsia"/>
                <w:sz w:val="28"/>
              </w:rPr>
            </w:rPrChange>
          </w:rPr>
          <w:delText>同一术语的名称全文应统一，避免一个术语多种名称。</w:delText>
        </w:r>
      </w:del>
    </w:p>
    <w:p w14:paraId="50271227" w14:textId="06227E25" w:rsidR="009F24CD" w:rsidRPr="001F4624" w:rsidDel="00170647" w:rsidRDefault="000369AC" w:rsidP="006C5DE1">
      <w:pPr>
        <w:pStyle w:val="Char"/>
        <w:spacing w:after="312" w:line="360" w:lineRule="auto"/>
        <w:rPr>
          <w:del w:id="233" w:author="俊达" w:date="2023-08-05T17:49:00Z"/>
          <w:rFonts w:ascii="宋体" w:hAnsi="宋体"/>
          <w:rPrChange w:id="234" w:author="俊达" w:date="2023-08-15T11:07:00Z">
            <w:rPr>
              <w:del w:id="235" w:author="俊达" w:date="2023-08-05T17:49:00Z"/>
              <w:rFonts w:ascii="宋体" w:hAnsi="宋体"/>
              <w:sz w:val="28"/>
            </w:rPr>
          </w:rPrChange>
        </w:rPr>
      </w:pPr>
      <w:del w:id="236" w:author="俊达" w:date="2023-08-05T19:22:00Z">
        <w:r w:rsidRPr="001F4624" w:rsidDel="00170647">
          <w:rPr>
            <w:rFonts w:ascii="宋体" w:hAnsi="宋体"/>
            <w:rPrChange w:id="237" w:author="俊达" w:date="2023-08-15T11:07:00Z">
              <w:rPr>
                <w:rFonts w:ascii="宋体" w:hAnsi="宋体"/>
                <w:sz w:val="28"/>
              </w:rPr>
            </w:rPrChange>
          </w:rPr>
          <w:delText>3</w:delText>
        </w:r>
      </w:del>
      <w:ins w:id="238" w:author="俊达" w:date="2023-08-05T19:22:00Z">
        <w:r w:rsidR="00170647" w:rsidRPr="001F4624">
          <w:rPr>
            <w:rFonts w:ascii="宋体" w:hAnsi="宋体"/>
            <w:rPrChange w:id="239" w:author="俊达" w:date="2023-08-15T11:07:00Z">
              <w:rPr>
                <w:rFonts w:ascii="宋体" w:hAnsi="宋体"/>
                <w:sz w:val="28"/>
              </w:rPr>
            </w:rPrChange>
          </w:rPr>
          <w:t>1</w:t>
        </w:r>
      </w:ins>
      <w:r w:rsidRPr="001F4624">
        <w:rPr>
          <w:rFonts w:ascii="宋体" w:hAnsi="宋体"/>
          <w:rPrChange w:id="240" w:author="俊达" w:date="2023-08-15T11:07:00Z">
            <w:rPr>
              <w:rFonts w:ascii="宋体" w:hAnsi="宋体"/>
              <w:sz w:val="28"/>
            </w:rPr>
          </w:rPrChange>
        </w:rPr>
        <w:t>.</w:t>
      </w:r>
      <w:ins w:id="241" w:author="俊达" w:date="2023-08-05T17:53:00Z">
        <w:r w:rsidR="006C5DE1" w:rsidRPr="001F4624">
          <w:t xml:space="preserve"> </w:t>
        </w:r>
        <w:r w:rsidR="006C5DE1" w:rsidRPr="001F4624">
          <w:rPr>
            <w:rFonts w:ascii="宋体" w:hAnsi="宋体" w:hint="eastAsia"/>
            <w:rPrChange w:id="242" w:author="俊达" w:date="2023-08-15T11:07:00Z">
              <w:rPr>
                <w:rFonts w:ascii="宋体" w:hAnsi="宋体" w:hint="eastAsia"/>
                <w:sz w:val="28"/>
              </w:rPr>
            </w:rPrChange>
          </w:rPr>
          <w:t>对比实验</w:t>
        </w:r>
        <w:r w:rsidR="006C5DE1" w:rsidRPr="001F4624">
          <w:rPr>
            <w:rFonts w:ascii="宋体" w:hAnsi="宋体"/>
            <w:rPrChange w:id="243" w:author="俊达" w:date="2023-08-15T11:07:00Z">
              <w:rPr>
                <w:rFonts w:ascii="宋体" w:hAnsi="宋体"/>
                <w:sz w:val="28"/>
              </w:rPr>
            </w:rPrChange>
          </w:rPr>
          <w:t>1</w:t>
        </w:r>
        <w:r w:rsidR="006C5DE1" w:rsidRPr="001F4624">
          <w:rPr>
            <w:rFonts w:ascii="宋体" w:hAnsi="宋体" w:hint="eastAsia"/>
            <w:rPrChange w:id="244" w:author="俊达" w:date="2023-08-15T11:07:00Z">
              <w:rPr>
                <w:rFonts w:ascii="宋体" w:hAnsi="宋体" w:hint="eastAsia"/>
                <w:sz w:val="28"/>
              </w:rPr>
            </w:rPrChange>
          </w:rPr>
          <w:t>和实验</w:t>
        </w:r>
        <w:r w:rsidR="006C5DE1" w:rsidRPr="001F4624">
          <w:rPr>
            <w:rFonts w:ascii="宋体" w:hAnsi="宋体"/>
            <w:rPrChange w:id="245" w:author="俊达" w:date="2023-08-15T11:07:00Z">
              <w:rPr>
                <w:rFonts w:ascii="宋体" w:hAnsi="宋体"/>
                <w:sz w:val="28"/>
              </w:rPr>
            </w:rPrChange>
          </w:rPr>
          <w:t>2</w:t>
        </w:r>
      </w:ins>
      <w:ins w:id="246" w:author="俊达" w:date="2023-08-05T19:24:00Z">
        <w:r w:rsidR="00170647" w:rsidRPr="001F4624">
          <w:rPr>
            <w:rFonts w:ascii="宋体" w:hAnsi="宋体" w:hint="eastAsia"/>
            <w:rPrChange w:id="247" w:author="俊达" w:date="2023-08-15T11:07:00Z">
              <w:rPr>
                <w:rFonts w:ascii="宋体" w:hAnsi="宋体" w:hint="eastAsia"/>
                <w:sz w:val="28"/>
              </w:rPr>
            </w:rPrChange>
          </w:rPr>
          <w:t>。</w:t>
        </w:r>
      </w:ins>
      <w:proofErr w:type="spellStart"/>
      <w:ins w:id="248" w:author="俊达" w:date="2023-08-05T17:54:00Z">
        <w:r w:rsidR="006C5DE1" w:rsidRPr="001F4624">
          <w:rPr>
            <w:rFonts w:ascii="宋体" w:hAnsi="宋体"/>
            <w:rPrChange w:id="249" w:author="俊达" w:date="2023-08-15T11:07:00Z">
              <w:rPr>
                <w:rFonts w:ascii="宋体" w:hAnsi="宋体"/>
                <w:sz w:val="28"/>
              </w:rPr>
            </w:rPrChange>
          </w:rPr>
          <w:t>mAP</w:t>
        </w:r>
        <w:proofErr w:type="spellEnd"/>
        <w:r w:rsidR="006C5DE1" w:rsidRPr="001F4624">
          <w:rPr>
            <w:rFonts w:ascii="宋体" w:hAnsi="宋体" w:hint="eastAsia"/>
            <w:rPrChange w:id="250" w:author="俊达" w:date="2023-08-15T11:07:00Z">
              <w:rPr>
                <w:rFonts w:ascii="宋体" w:hAnsi="宋体" w:hint="eastAsia"/>
                <w:sz w:val="28"/>
              </w:rPr>
            </w:rPrChange>
          </w:rPr>
          <w:t>基本一致，</w:t>
        </w:r>
      </w:ins>
      <w:ins w:id="251" w:author="俊达" w:date="2023-08-05T17:53:00Z">
        <w:r w:rsidR="006C5DE1" w:rsidRPr="001F4624">
          <w:rPr>
            <w:rFonts w:ascii="宋体" w:hAnsi="宋体" w:hint="eastAsia"/>
            <w:rPrChange w:id="252" w:author="俊达" w:date="2023-08-15T11:07:00Z">
              <w:rPr>
                <w:rFonts w:ascii="宋体" w:hAnsi="宋体" w:hint="eastAsia"/>
                <w:sz w:val="28"/>
              </w:rPr>
            </w:rPrChange>
          </w:rPr>
          <w:t>说明</w:t>
        </w:r>
      </w:ins>
      <w:ins w:id="253" w:author="俊达" w:date="2023-08-05T17:54:00Z">
        <w:r w:rsidR="006C5DE1" w:rsidRPr="001F4624">
          <w:rPr>
            <w:rFonts w:ascii="宋体" w:hAnsi="宋体" w:hint="eastAsia"/>
            <w:color w:val="FF0000"/>
            <w:rPrChange w:id="254" w:author="俊达" w:date="2023-08-15T11:07:00Z">
              <w:rPr>
                <w:rFonts w:ascii="宋体" w:hAnsi="宋体" w:hint="eastAsia"/>
                <w:sz w:val="28"/>
              </w:rPr>
            </w:rPrChange>
          </w:rPr>
          <w:t>输入前处理</w:t>
        </w:r>
        <w:r w:rsidR="006C5DE1" w:rsidRPr="001F4624">
          <w:rPr>
            <w:rFonts w:ascii="宋体" w:hAnsi="宋体" w:hint="eastAsia"/>
            <w:rPrChange w:id="255" w:author="俊达" w:date="2023-08-15T11:07:00Z">
              <w:rPr>
                <w:rFonts w:ascii="宋体" w:hAnsi="宋体" w:hint="eastAsia"/>
                <w:sz w:val="28"/>
              </w:rPr>
            </w:rPrChange>
          </w:rPr>
          <w:t>是没问题的：即“</w:t>
        </w:r>
        <w:r w:rsidR="006C5DE1" w:rsidRPr="001F4624">
          <w:rPr>
            <w:rFonts w:ascii="宋体" w:hAnsi="宋体"/>
            <w:rPrChange w:id="256" w:author="俊达" w:date="2023-08-15T11:07:00Z">
              <w:rPr>
                <w:rFonts w:ascii="宋体" w:hAnsi="宋体"/>
                <w:sz w:val="28"/>
              </w:rPr>
            </w:rPrChange>
          </w:rPr>
          <w:t>Resize</w:t>
        </w:r>
        <w:r w:rsidR="006C5DE1" w:rsidRPr="001F4624">
          <w:rPr>
            <w:rFonts w:ascii="宋体" w:hAnsi="宋体" w:hint="eastAsia"/>
            <w:rPrChange w:id="257" w:author="俊达" w:date="2023-08-15T11:07:00Z">
              <w:rPr>
                <w:rFonts w:ascii="宋体" w:hAnsi="宋体" w:hint="eastAsia"/>
                <w:sz w:val="28"/>
              </w:rPr>
            </w:rPrChange>
          </w:rPr>
          <w:t>成</w:t>
        </w:r>
        <w:r w:rsidR="006C5DE1" w:rsidRPr="001F4624">
          <w:rPr>
            <w:rFonts w:ascii="宋体" w:hAnsi="宋体"/>
            <w:rPrChange w:id="258" w:author="俊达" w:date="2023-08-15T11:07:00Z">
              <w:rPr>
                <w:rFonts w:ascii="宋体" w:hAnsi="宋体"/>
                <w:sz w:val="28"/>
              </w:rPr>
            </w:rPrChange>
          </w:rPr>
          <w:t>1080p</w:t>
        </w:r>
        <w:r w:rsidR="006C5DE1" w:rsidRPr="001F4624">
          <w:rPr>
            <w:rFonts w:ascii="宋体" w:hAnsi="宋体" w:hint="eastAsia"/>
            <w:rPrChange w:id="259" w:author="俊达" w:date="2023-08-15T11:07:00Z">
              <w:rPr>
                <w:rFonts w:ascii="宋体" w:hAnsi="宋体" w:hint="eastAsia"/>
                <w:sz w:val="28"/>
              </w:rPr>
            </w:rPrChange>
          </w:rPr>
          <w:t>制作成视频，</w:t>
        </w:r>
        <w:r w:rsidR="006C5DE1" w:rsidRPr="002A7AC2">
          <w:rPr>
            <w:rFonts w:ascii="宋体" w:hAnsi="宋体" w:hint="eastAsia"/>
            <w:color w:val="FF0000"/>
            <w:rPrChange w:id="260" w:author="俊达" w:date="2023-08-15T15:26:00Z">
              <w:rPr>
                <w:rFonts w:ascii="宋体" w:hAnsi="宋体" w:hint="eastAsia"/>
                <w:sz w:val="28"/>
              </w:rPr>
            </w:rPrChange>
          </w:rPr>
          <w:t>对应更改</w:t>
        </w:r>
        <w:r w:rsidR="006C5DE1" w:rsidRPr="002A7AC2">
          <w:rPr>
            <w:rFonts w:ascii="宋体" w:hAnsi="宋体"/>
            <w:color w:val="FF0000"/>
            <w:rPrChange w:id="261" w:author="俊达" w:date="2023-08-15T15:26:00Z">
              <w:rPr>
                <w:rFonts w:ascii="宋体" w:hAnsi="宋体"/>
                <w:sz w:val="28"/>
              </w:rPr>
            </w:rPrChange>
          </w:rPr>
          <w:t>labels</w:t>
        </w:r>
        <w:r w:rsidR="006C5DE1" w:rsidRPr="002A7AC2">
          <w:rPr>
            <w:rFonts w:ascii="宋体" w:hAnsi="宋体" w:hint="eastAsia"/>
            <w:color w:val="FF0000"/>
            <w:rPrChange w:id="262" w:author="俊达" w:date="2023-08-15T15:26:00Z">
              <w:rPr>
                <w:rFonts w:ascii="宋体" w:hAnsi="宋体" w:hint="eastAsia"/>
                <w:sz w:val="28"/>
              </w:rPr>
            </w:rPrChange>
          </w:rPr>
          <w:t>坐标信息”</w:t>
        </w:r>
      </w:ins>
      <w:ins w:id="263" w:author="俊达" w:date="2023-08-05T17:55:00Z">
        <w:r w:rsidR="006C5DE1" w:rsidRPr="002A7AC2">
          <w:rPr>
            <w:rFonts w:ascii="宋体" w:hAnsi="宋体" w:hint="eastAsia"/>
            <w:color w:val="FF0000"/>
            <w:rPrChange w:id="264" w:author="俊达" w:date="2023-08-15T15:26:00Z">
              <w:rPr>
                <w:rFonts w:ascii="宋体" w:hAnsi="宋体" w:hint="eastAsia"/>
                <w:sz w:val="28"/>
              </w:rPr>
            </w:rPrChange>
          </w:rPr>
          <w:t>是正确的</w:t>
        </w:r>
      </w:ins>
      <w:ins w:id="265" w:author="俊达" w:date="2023-08-05T19:27:00Z">
        <w:r w:rsidR="005F7AE8" w:rsidRPr="001F4624">
          <w:rPr>
            <w:rFonts w:ascii="宋体" w:hAnsi="宋体" w:hint="eastAsia"/>
            <w:rPrChange w:id="266" w:author="俊达" w:date="2023-08-15T11:07:00Z">
              <w:rPr>
                <w:rFonts w:ascii="宋体" w:hAnsi="宋体" w:hint="eastAsia"/>
                <w:sz w:val="28"/>
              </w:rPr>
            </w:rPrChange>
          </w:rPr>
          <w:t>。</w:t>
        </w:r>
      </w:ins>
      <w:del w:id="267" w:author="俊达" w:date="2023-08-05T17:53:00Z">
        <w:r w:rsidRPr="001F4624" w:rsidDel="006C5DE1">
          <w:rPr>
            <w:rFonts w:ascii="宋体" w:hAnsi="宋体" w:hint="eastAsia"/>
            <w:rPrChange w:id="268" w:author="俊达" w:date="2023-08-15T11:07:00Z">
              <w:rPr>
                <w:rFonts w:ascii="宋体" w:hAnsi="宋体" w:hint="eastAsia"/>
                <w:sz w:val="28"/>
              </w:rPr>
            </w:rPrChange>
          </w:rPr>
          <w:delText>为便于理解</w:delText>
        </w:r>
        <w:r w:rsidRPr="001F4624" w:rsidDel="006C5DE1">
          <w:rPr>
            <w:rFonts w:ascii="宋体" w:hAnsi="宋体"/>
            <w:rPrChange w:id="269" w:author="俊达" w:date="2023-08-15T11:07:00Z">
              <w:rPr>
                <w:rFonts w:ascii="宋体" w:hAnsi="宋体"/>
                <w:sz w:val="28"/>
              </w:rPr>
            </w:rPrChange>
          </w:rPr>
          <w:delText>,最好看图说话，以结构图、电路图、流程图为主，文字说明为辅。</w:delText>
        </w:r>
      </w:del>
    </w:p>
    <w:p w14:paraId="0A855FAD" w14:textId="77777777" w:rsidR="00170647" w:rsidRPr="001F4624" w:rsidRDefault="00170647" w:rsidP="006C5DE1">
      <w:pPr>
        <w:pStyle w:val="Char"/>
        <w:spacing w:after="312" w:line="360" w:lineRule="auto"/>
        <w:rPr>
          <w:ins w:id="270" w:author="俊达" w:date="2023-08-05T19:22:00Z"/>
          <w:rFonts w:ascii="宋体" w:hAnsi="宋体"/>
          <w:rPrChange w:id="271" w:author="俊达" w:date="2023-08-15T11:07:00Z">
            <w:rPr>
              <w:ins w:id="272" w:author="俊达" w:date="2023-08-05T19:22:00Z"/>
              <w:rFonts w:ascii="宋体" w:hAnsi="宋体"/>
              <w:sz w:val="28"/>
            </w:rPr>
          </w:rPrChange>
        </w:rPr>
      </w:pPr>
    </w:p>
    <w:p w14:paraId="1A8FC3EA" w14:textId="570AECA2" w:rsidR="00170647" w:rsidRPr="001F4624" w:rsidRDefault="00170647">
      <w:pPr>
        <w:pStyle w:val="Char"/>
        <w:spacing w:after="312" w:line="360" w:lineRule="auto"/>
        <w:rPr>
          <w:ins w:id="273" w:author="俊达" w:date="2023-08-05T19:22:00Z"/>
          <w:rFonts w:ascii="宋体" w:hAnsi="宋体"/>
          <w:rPrChange w:id="274" w:author="俊达" w:date="2023-08-15T11:07:00Z">
            <w:rPr>
              <w:ins w:id="275" w:author="俊达" w:date="2023-08-05T19:22:00Z"/>
              <w:rFonts w:ascii="宋体" w:hAnsi="宋体"/>
              <w:sz w:val="28"/>
            </w:rPr>
          </w:rPrChange>
        </w:rPr>
      </w:pPr>
      <w:ins w:id="276" w:author="俊达" w:date="2023-08-05T19:22:00Z">
        <w:r w:rsidRPr="001F4624">
          <w:rPr>
            <w:rFonts w:ascii="宋体" w:hAnsi="宋体"/>
            <w:rPrChange w:id="277" w:author="俊达" w:date="2023-08-15T11:07:00Z">
              <w:rPr/>
            </w:rPrChange>
          </w:rPr>
          <w:t>2.</w:t>
        </w:r>
      </w:ins>
      <w:ins w:id="278" w:author="俊达" w:date="2023-08-05T19:23:00Z">
        <w:r w:rsidRPr="001F4624">
          <w:rPr>
            <w:rFonts w:ascii="宋体" w:hAnsi="宋体"/>
            <w:rPrChange w:id="279" w:author="俊达" w:date="2023-08-15T11:07:00Z">
              <w:rPr/>
            </w:rPrChange>
          </w:rPr>
          <w:t xml:space="preserve"> </w:t>
        </w:r>
        <w:r w:rsidRPr="001F4624">
          <w:rPr>
            <w:rFonts w:ascii="宋体" w:hAnsi="宋体" w:hint="eastAsia"/>
            <w:rPrChange w:id="280" w:author="俊达" w:date="2023-08-15T11:07:00Z">
              <w:rPr>
                <w:rFonts w:hint="eastAsia"/>
              </w:rPr>
            </w:rPrChange>
          </w:rPr>
          <w:t>对比实验</w:t>
        </w:r>
        <w:r w:rsidRPr="001F4624">
          <w:rPr>
            <w:rFonts w:ascii="宋体" w:hAnsi="宋体"/>
            <w:rPrChange w:id="281" w:author="俊达" w:date="2023-08-15T11:07:00Z">
              <w:rPr/>
            </w:rPrChange>
          </w:rPr>
          <w:t>2</w:t>
        </w:r>
        <w:r w:rsidRPr="001F4624">
          <w:rPr>
            <w:rFonts w:ascii="宋体" w:hAnsi="宋体" w:hint="eastAsia"/>
            <w:rPrChange w:id="282" w:author="俊达" w:date="2023-08-15T11:07:00Z">
              <w:rPr>
                <w:rFonts w:hint="eastAsia"/>
              </w:rPr>
            </w:rPrChange>
          </w:rPr>
          <w:t>和实验</w:t>
        </w:r>
      </w:ins>
      <w:ins w:id="283" w:author="俊达" w:date="2023-08-05T19:24:00Z">
        <w:r w:rsidRPr="001F4624">
          <w:rPr>
            <w:rFonts w:ascii="宋体" w:hAnsi="宋体"/>
            <w:rPrChange w:id="284" w:author="俊达" w:date="2023-08-15T11:07:00Z">
              <w:rPr/>
            </w:rPrChange>
          </w:rPr>
          <w:t>3</w:t>
        </w:r>
        <w:r w:rsidRPr="001F4624">
          <w:rPr>
            <w:rFonts w:ascii="宋体" w:hAnsi="宋体" w:hint="eastAsia"/>
            <w:rPrChange w:id="285" w:author="俊达" w:date="2023-08-15T11:07:00Z">
              <w:rPr>
                <w:rFonts w:ascii="宋体" w:hAnsi="宋体" w:hint="eastAsia"/>
                <w:sz w:val="28"/>
              </w:rPr>
            </w:rPrChange>
          </w:rPr>
          <w:t>。</w:t>
        </w:r>
        <w:proofErr w:type="spellStart"/>
        <w:r w:rsidRPr="001F4624">
          <w:rPr>
            <w:rFonts w:ascii="宋体" w:hAnsi="宋体"/>
            <w:rPrChange w:id="286" w:author="俊达" w:date="2023-08-15T11:07:00Z">
              <w:rPr>
                <w:rFonts w:ascii="宋体" w:hAnsi="宋体"/>
                <w:sz w:val="28"/>
              </w:rPr>
            </w:rPrChange>
          </w:rPr>
          <w:t>mAP</w:t>
        </w:r>
        <w:proofErr w:type="spellEnd"/>
        <w:r w:rsidRPr="001F4624">
          <w:rPr>
            <w:rFonts w:ascii="宋体" w:hAnsi="宋体" w:hint="eastAsia"/>
            <w:rPrChange w:id="287" w:author="俊达" w:date="2023-08-15T11:07:00Z">
              <w:rPr>
                <w:rFonts w:ascii="宋体" w:hAnsi="宋体" w:hint="eastAsia"/>
                <w:sz w:val="28"/>
              </w:rPr>
            </w:rPrChange>
          </w:rPr>
          <w:t>下降</w:t>
        </w:r>
        <w:r w:rsidRPr="001F4624">
          <w:rPr>
            <w:rFonts w:ascii="宋体" w:hAnsi="宋体"/>
            <w:rPrChange w:id="288" w:author="俊达" w:date="2023-08-15T11:07:00Z">
              <w:rPr>
                <w:rFonts w:ascii="宋体" w:hAnsi="宋体"/>
                <w:sz w:val="28"/>
              </w:rPr>
            </w:rPrChange>
          </w:rPr>
          <w:t>0.04</w:t>
        </w:r>
        <w:r w:rsidRPr="001F4624">
          <w:rPr>
            <w:rFonts w:ascii="宋体" w:hAnsi="宋体" w:hint="eastAsia"/>
            <w:rPrChange w:id="289" w:author="俊达" w:date="2023-08-15T11:07:00Z">
              <w:rPr>
                <w:rFonts w:ascii="宋体" w:hAnsi="宋体" w:hint="eastAsia"/>
                <w:sz w:val="28"/>
              </w:rPr>
            </w:rPrChange>
          </w:rPr>
          <w:t>左右，</w:t>
        </w:r>
      </w:ins>
      <w:proofErr w:type="gramStart"/>
      <w:ins w:id="290" w:author="俊达" w:date="2023-08-05T19:29:00Z">
        <w:r w:rsidR="00211919" w:rsidRPr="001F4624">
          <w:rPr>
            <w:rFonts w:ascii="宋体" w:hAnsi="宋体" w:hint="eastAsia"/>
            <w:rPrChange w:id="291" w:author="俊达" w:date="2023-08-15T11:07:00Z">
              <w:rPr>
                <w:rFonts w:ascii="宋体" w:hAnsi="宋体" w:hint="eastAsia"/>
                <w:sz w:val="28"/>
              </w:rPr>
            </w:rPrChange>
          </w:rPr>
          <w:t>说明</w:t>
        </w:r>
      </w:ins>
      <w:ins w:id="292" w:author="俊达" w:date="2023-08-05T19:25:00Z">
        <w:r w:rsidRPr="001F4624">
          <w:rPr>
            <w:rFonts w:ascii="宋体" w:hAnsi="宋体" w:hint="eastAsia"/>
            <w:rPrChange w:id="293" w:author="俊达" w:date="2023-08-15T11:07:00Z">
              <w:rPr>
                <w:rFonts w:ascii="宋体" w:hAnsi="宋体" w:hint="eastAsia"/>
                <w:sz w:val="28"/>
              </w:rPr>
            </w:rPrChange>
          </w:rPr>
          <w:t>端侧</w:t>
        </w:r>
        <w:proofErr w:type="spellStart"/>
        <w:proofErr w:type="gramEnd"/>
        <w:r w:rsidRPr="001F4624">
          <w:rPr>
            <w:rFonts w:ascii="宋体" w:hAnsi="宋体"/>
            <w:rPrChange w:id="294" w:author="俊达" w:date="2023-08-15T11:07:00Z">
              <w:rPr>
                <w:rFonts w:ascii="宋体" w:hAnsi="宋体"/>
                <w:sz w:val="28"/>
              </w:rPr>
            </w:rPrChange>
          </w:rPr>
          <w:t>c++</w:t>
        </w:r>
        <w:proofErr w:type="spellEnd"/>
        <w:r w:rsidRPr="001F4624">
          <w:rPr>
            <w:rFonts w:ascii="宋体" w:hAnsi="宋体" w:hint="eastAsia"/>
            <w:rPrChange w:id="295" w:author="俊达" w:date="2023-08-15T11:07:00Z">
              <w:rPr>
                <w:rFonts w:ascii="宋体" w:hAnsi="宋体" w:hint="eastAsia"/>
                <w:sz w:val="28"/>
              </w:rPr>
            </w:rPrChange>
          </w:rPr>
          <w:t>计算</w:t>
        </w:r>
        <w:proofErr w:type="spellStart"/>
        <w:r w:rsidRPr="001F4624">
          <w:rPr>
            <w:rFonts w:ascii="宋体" w:hAnsi="宋体"/>
            <w:rPrChange w:id="296" w:author="俊达" w:date="2023-08-15T11:07:00Z">
              <w:rPr>
                <w:rFonts w:ascii="宋体" w:hAnsi="宋体"/>
                <w:sz w:val="28"/>
              </w:rPr>
            </w:rPrChange>
          </w:rPr>
          <w:t>mAP</w:t>
        </w:r>
        <w:proofErr w:type="spellEnd"/>
        <w:r w:rsidRPr="001F4624">
          <w:rPr>
            <w:rFonts w:ascii="宋体" w:hAnsi="宋体" w:hint="eastAsia"/>
            <w:rPrChange w:id="297" w:author="俊达" w:date="2023-08-15T11:07:00Z">
              <w:rPr>
                <w:rFonts w:ascii="宋体" w:hAnsi="宋体" w:hint="eastAsia"/>
                <w:sz w:val="28"/>
              </w:rPr>
            </w:rPrChange>
          </w:rPr>
          <w:t>的程序在细节上可能还存在一些问题。</w:t>
        </w:r>
      </w:ins>
    </w:p>
    <w:p w14:paraId="05F05363" w14:textId="440F1C6F" w:rsidR="009F24CD" w:rsidDel="001F4624" w:rsidRDefault="009F24CD" w:rsidP="006C5DE1">
      <w:pPr>
        <w:pStyle w:val="Char"/>
        <w:spacing w:after="312" w:line="360" w:lineRule="auto"/>
        <w:rPr>
          <w:del w:id="298" w:author="俊达" w:date="2023-08-05T17:49:00Z"/>
          <w:rFonts w:ascii="宋体" w:hAnsi="宋体"/>
          <w:b/>
          <w:sz w:val="28"/>
        </w:rPr>
      </w:pPr>
    </w:p>
    <w:p w14:paraId="12C2B13C" w14:textId="77777777" w:rsidR="001F4624" w:rsidRDefault="001F4624">
      <w:pPr>
        <w:pStyle w:val="Char"/>
        <w:spacing w:after="312" w:line="360" w:lineRule="auto"/>
        <w:rPr>
          <w:ins w:id="299" w:author="俊达" w:date="2023-08-15T11:07:00Z"/>
          <w:rFonts w:ascii="宋体" w:hAnsi="宋体"/>
          <w:b/>
          <w:sz w:val="28"/>
        </w:rPr>
      </w:pPr>
    </w:p>
    <w:p w14:paraId="4A51539B" w14:textId="2D013A40" w:rsidR="00B947CE" w:rsidRDefault="00B947CE" w:rsidP="006C5DE1">
      <w:pPr>
        <w:pStyle w:val="Char"/>
        <w:spacing w:after="312" w:line="360" w:lineRule="auto"/>
        <w:rPr>
          <w:ins w:id="300" w:author="俊达" w:date="2023-08-14T15:45:00Z"/>
          <w:rFonts w:ascii="宋体" w:hAnsi="宋体"/>
          <w:b/>
          <w:sz w:val="28"/>
        </w:rPr>
      </w:pPr>
    </w:p>
    <w:p w14:paraId="6FBBC20C" w14:textId="2C89520C" w:rsidR="009F24CD" w:rsidRPr="000254F9" w:rsidDel="00B104BF" w:rsidRDefault="00B947CE">
      <w:pPr>
        <w:pStyle w:val="Char"/>
        <w:spacing w:after="312" w:line="360" w:lineRule="auto"/>
        <w:rPr>
          <w:del w:id="301" w:author="俊达" w:date="2023-08-05T17:49:00Z"/>
          <w:rFonts w:ascii="宋体" w:hAnsi="宋体"/>
          <w:b/>
          <w:sz w:val="28"/>
        </w:rPr>
      </w:pPr>
      <w:ins w:id="302" w:author="俊达" w:date="2023-08-14T15:45:00Z">
        <w:r>
          <w:rPr>
            <w:rFonts w:ascii="宋体" w:hAnsi="宋体" w:hint="eastAsia"/>
            <w:b/>
            <w:sz w:val="28"/>
          </w:rPr>
          <w:lastRenderedPageBreak/>
          <w:t>针对第2点</w:t>
        </w:r>
      </w:ins>
      <w:ins w:id="303" w:author="俊达" w:date="2023-08-14T15:46:00Z">
        <w:r>
          <w:rPr>
            <w:rFonts w:ascii="宋体" w:hAnsi="宋体" w:hint="eastAsia"/>
            <w:b/>
            <w:sz w:val="28"/>
          </w:rPr>
          <w:t>，</w:t>
        </w:r>
      </w:ins>
      <w:ins w:id="304" w:author="俊达" w:date="2023-08-14T15:51:00Z">
        <w:r w:rsidR="00DB6365" w:rsidRPr="00DB6365">
          <w:rPr>
            <w:rFonts w:ascii="宋体" w:hAnsi="宋体" w:hint="eastAsia"/>
            <w:b/>
            <w:sz w:val="28"/>
          </w:rPr>
          <w:t>修改置信度排序逻辑</w:t>
        </w:r>
      </w:ins>
    </w:p>
    <w:p w14:paraId="44AEF8FE" w14:textId="079304D0" w:rsidR="00B104BF" w:rsidRDefault="00B104BF">
      <w:pPr>
        <w:pStyle w:val="Char"/>
        <w:spacing w:after="312" w:line="360" w:lineRule="auto"/>
        <w:rPr>
          <w:ins w:id="305" w:author="俊达" w:date="2023-08-14T15:55:00Z"/>
          <w:rFonts w:ascii="宋体" w:hAnsi="宋体"/>
          <w:b/>
          <w:sz w:val="28"/>
        </w:rPr>
      </w:pPr>
    </w:p>
    <w:p w14:paraId="2E2C5F8D" w14:textId="2C858C2C" w:rsidR="00B104BF" w:rsidRDefault="00D4229B">
      <w:pPr>
        <w:pStyle w:val="Char"/>
        <w:spacing w:after="312" w:line="360" w:lineRule="auto"/>
        <w:rPr>
          <w:ins w:id="306" w:author="俊达" w:date="2023-08-15T10:53:00Z"/>
          <w:rFonts w:ascii="宋体" w:hAnsi="宋体"/>
          <w:b/>
          <w:sz w:val="28"/>
        </w:rPr>
      </w:pPr>
      <w:ins w:id="307" w:author="俊达" w:date="2023-08-15T10:51:00Z">
        <w:r>
          <w:rPr>
            <w:rFonts w:ascii="宋体" w:hAnsi="宋体" w:hint="eastAsia"/>
            <w:b/>
            <w:sz w:val="28"/>
          </w:rPr>
          <w:t>阅读</w:t>
        </w:r>
      </w:ins>
      <w:ins w:id="308" w:author="俊达" w:date="2023-08-14T16:41:00Z">
        <w:r w:rsidR="005504AA">
          <w:rPr>
            <w:rFonts w:ascii="宋体" w:hAnsi="宋体" w:hint="eastAsia"/>
            <w:b/>
            <w:sz w:val="28"/>
          </w:rPr>
          <w:t>桌面云端y</w:t>
        </w:r>
        <w:r w:rsidR="005504AA">
          <w:rPr>
            <w:rFonts w:ascii="宋体" w:hAnsi="宋体"/>
            <w:b/>
            <w:sz w:val="28"/>
          </w:rPr>
          <w:t>olo</w:t>
        </w:r>
      </w:ins>
      <w:ins w:id="309" w:author="俊达" w:date="2023-08-15T10:51:00Z">
        <w:r>
          <w:rPr>
            <w:rFonts w:ascii="宋体" w:hAnsi="宋体" w:hint="eastAsia"/>
            <w:b/>
            <w:sz w:val="28"/>
          </w:rPr>
          <w:t>计算方法</w:t>
        </w:r>
      </w:ins>
      <w:ins w:id="310" w:author="俊达" w:date="2023-08-14T16:41:00Z">
        <w:r w:rsidR="005504AA">
          <w:rPr>
            <w:rFonts w:ascii="宋体" w:hAnsi="宋体" w:hint="eastAsia"/>
            <w:b/>
            <w:sz w:val="28"/>
          </w:rPr>
          <w:t>源码</w:t>
        </w:r>
      </w:ins>
      <w:ins w:id="311" w:author="俊达" w:date="2023-08-15T10:51:00Z">
        <w:r>
          <w:rPr>
            <w:rFonts w:ascii="宋体" w:hAnsi="宋体" w:hint="eastAsia"/>
            <w:b/>
            <w:sz w:val="28"/>
          </w:rPr>
          <w:t>后</w:t>
        </w:r>
      </w:ins>
      <w:ins w:id="312" w:author="俊达" w:date="2023-08-14T16:41:00Z">
        <w:r w:rsidR="005504AA">
          <w:rPr>
            <w:rFonts w:ascii="宋体" w:hAnsi="宋体" w:hint="eastAsia"/>
            <w:b/>
            <w:sz w:val="28"/>
          </w:rPr>
          <w:t>确定其使用的是</w:t>
        </w:r>
        <w:r w:rsidR="005504AA" w:rsidRPr="005504AA">
          <w:rPr>
            <w:rFonts w:ascii="宋体" w:hAnsi="宋体"/>
            <w:b/>
            <w:sz w:val="28"/>
          </w:rPr>
          <w:t xml:space="preserve">101-point </w:t>
        </w:r>
        <w:proofErr w:type="spellStart"/>
        <w:r w:rsidR="005504AA" w:rsidRPr="005504AA">
          <w:rPr>
            <w:rFonts w:ascii="宋体" w:hAnsi="宋体"/>
            <w:b/>
            <w:sz w:val="28"/>
          </w:rPr>
          <w:t>interp</w:t>
        </w:r>
        <w:proofErr w:type="spellEnd"/>
        <w:r w:rsidR="005504AA" w:rsidRPr="005504AA">
          <w:rPr>
            <w:rFonts w:ascii="宋体" w:hAnsi="宋体"/>
            <w:b/>
            <w:sz w:val="28"/>
          </w:rPr>
          <w:t xml:space="preserve"> (COCO)</w:t>
        </w:r>
        <w:r w:rsidR="005504AA">
          <w:rPr>
            <w:rFonts w:ascii="宋体" w:hAnsi="宋体" w:hint="eastAsia"/>
            <w:b/>
            <w:sz w:val="28"/>
          </w:rPr>
          <w:t>，即1</w:t>
        </w:r>
        <w:r w:rsidR="005504AA">
          <w:rPr>
            <w:rFonts w:ascii="宋体" w:hAnsi="宋体"/>
            <w:b/>
            <w:sz w:val="28"/>
          </w:rPr>
          <w:t>01</w:t>
        </w:r>
        <w:r w:rsidR="005504AA">
          <w:rPr>
            <w:rFonts w:ascii="宋体" w:hAnsi="宋体" w:hint="eastAsia"/>
            <w:b/>
            <w:sz w:val="28"/>
          </w:rPr>
          <w:t>点插值计算</w:t>
        </w:r>
      </w:ins>
      <w:ins w:id="313" w:author="俊达" w:date="2023-08-14T16:42:00Z">
        <w:r w:rsidR="005504AA">
          <w:rPr>
            <w:rFonts w:ascii="宋体" w:hAnsi="宋体" w:hint="eastAsia"/>
            <w:b/>
            <w:sz w:val="28"/>
          </w:rPr>
          <w:t>，相应修改</w:t>
        </w:r>
        <w:proofErr w:type="gramStart"/>
        <w:r w:rsidR="005504AA">
          <w:rPr>
            <w:rFonts w:ascii="宋体" w:hAnsi="宋体" w:hint="eastAsia"/>
            <w:b/>
            <w:sz w:val="28"/>
          </w:rPr>
          <w:t>端侧计算</w:t>
        </w:r>
        <w:proofErr w:type="gramEnd"/>
        <w:r w:rsidR="005504AA">
          <w:rPr>
            <w:rFonts w:ascii="宋体" w:hAnsi="宋体" w:hint="eastAsia"/>
            <w:b/>
            <w:sz w:val="28"/>
          </w:rPr>
          <w:t>方式</w:t>
        </w:r>
      </w:ins>
    </w:p>
    <w:p w14:paraId="1A5F4D4D" w14:textId="6F7DF730" w:rsidR="0030661C" w:rsidRDefault="0030661C" w:rsidP="00510237">
      <w:pPr>
        <w:pStyle w:val="Char"/>
        <w:spacing w:after="312" w:line="360" w:lineRule="auto"/>
        <w:outlineLvl w:val="0"/>
        <w:rPr>
          <w:ins w:id="314" w:author="俊达" w:date="2023-08-15T13:38:00Z"/>
          <w:rFonts w:ascii="宋体" w:hAnsi="宋体"/>
          <w:b/>
          <w:sz w:val="28"/>
        </w:rPr>
      </w:pPr>
      <w:bookmarkStart w:id="315" w:name="_Toc143074800"/>
      <w:ins w:id="316" w:author="俊达" w:date="2023-08-15T10:53:00Z">
        <w:r>
          <w:rPr>
            <w:rFonts w:ascii="宋体" w:hAnsi="宋体" w:hint="eastAsia"/>
            <w:b/>
            <w:sz w:val="28"/>
          </w:rPr>
          <w:t>最终版：</w:t>
        </w:r>
      </w:ins>
      <w:bookmarkEnd w:id="315"/>
    </w:p>
    <w:p w14:paraId="4E80D915" w14:textId="7124D1BF" w:rsidR="00B57916" w:rsidRDefault="00B57916">
      <w:pPr>
        <w:pStyle w:val="Char"/>
        <w:spacing w:after="312" w:line="360" w:lineRule="auto"/>
        <w:rPr>
          <w:ins w:id="317" w:author="俊达" w:date="2023-08-14T15:55:00Z"/>
          <w:rFonts w:ascii="宋体" w:hAnsi="宋体"/>
          <w:b/>
          <w:sz w:val="28"/>
        </w:rPr>
      </w:pPr>
      <w:ins w:id="318" w:author="俊达" w:date="2023-08-15T13:39:00Z">
        <w:r w:rsidRPr="00B57916">
          <w:rPr>
            <w:rFonts w:ascii="宋体" w:hAnsi="宋体" w:hint="eastAsia"/>
            <w:b/>
            <w:sz w:val="28"/>
          </w:rPr>
          <w:t>安全帽检测测试集</w:t>
        </w:r>
      </w:ins>
    </w:p>
    <w:tbl>
      <w:tblPr>
        <w:tblW w:w="104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966"/>
        <w:gridCol w:w="1576"/>
        <w:gridCol w:w="1685"/>
        <w:gridCol w:w="1842"/>
        <w:gridCol w:w="1418"/>
        <w:gridCol w:w="1440"/>
        <w:gridCol w:w="1509"/>
      </w:tblGrid>
      <w:tr w:rsidR="00DD5931" w14:paraId="06287E3F" w14:textId="77777777" w:rsidTr="004B27FE">
        <w:trPr>
          <w:cantSplit/>
          <w:trHeight w:val="283"/>
          <w:jc w:val="center"/>
          <w:ins w:id="319" w:author="俊达" w:date="2023-08-14T16:45:00Z"/>
        </w:trPr>
        <w:tc>
          <w:tcPr>
            <w:tcW w:w="966" w:type="dxa"/>
            <w:shd w:val="clear" w:color="auto" w:fill="C6D9F1" w:themeFill="text2" w:themeFillTint="33"/>
          </w:tcPr>
          <w:p w14:paraId="1100EA3E" w14:textId="77777777" w:rsidR="00DD5931" w:rsidRDefault="00DD5931" w:rsidP="004B27FE">
            <w:pPr>
              <w:pStyle w:val="TableText"/>
              <w:spacing w:line="360" w:lineRule="auto"/>
              <w:rPr>
                <w:ins w:id="320" w:author="俊达" w:date="2023-08-14T16:45:00Z"/>
              </w:rPr>
            </w:pPr>
            <w:ins w:id="321" w:author="俊达" w:date="2023-08-14T16:45:00Z">
              <w:r>
                <w:rPr>
                  <w:rFonts w:hint="eastAsia"/>
                </w:rPr>
                <w:t>实验序号</w:t>
              </w:r>
            </w:ins>
          </w:p>
        </w:tc>
        <w:tc>
          <w:tcPr>
            <w:tcW w:w="1576" w:type="dxa"/>
            <w:shd w:val="clear" w:color="auto" w:fill="C6D9F1" w:themeFill="text2" w:themeFillTint="33"/>
            <w:vAlign w:val="center"/>
          </w:tcPr>
          <w:p w14:paraId="6B26FEA6" w14:textId="77777777" w:rsidR="00DD5931" w:rsidRDefault="00DD5931" w:rsidP="004B27FE">
            <w:pPr>
              <w:pStyle w:val="TableText"/>
              <w:spacing w:line="360" w:lineRule="auto"/>
              <w:rPr>
                <w:ins w:id="322" w:author="俊达" w:date="2023-08-14T16:45:00Z"/>
              </w:rPr>
            </w:pPr>
            <w:ins w:id="323" w:author="俊达" w:date="2023-08-14T16:45:00Z">
              <w:r>
                <w:rPr>
                  <w:rFonts w:hint="eastAsia"/>
                </w:rPr>
                <w:t>推理方法</w:t>
              </w:r>
            </w:ins>
          </w:p>
        </w:tc>
        <w:tc>
          <w:tcPr>
            <w:tcW w:w="1685" w:type="dxa"/>
            <w:shd w:val="clear" w:color="auto" w:fill="C6D9F1" w:themeFill="text2" w:themeFillTint="33"/>
            <w:vAlign w:val="center"/>
          </w:tcPr>
          <w:p w14:paraId="52041400" w14:textId="77777777" w:rsidR="00DD5931" w:rsidRDefault="00DD5931" w:rsidP="004B27FE">
            <w:pPr>
              <w:pStyle w:val="TableText"/>
              <w:spacing w:line="360" w:lineRule="auto"/>
              <w:rPr>
                <w:ins w:id="324" w:author="俊达" w:date="2023-08-14T16:45:00Z"/>
              </w:rPr>
            </w:pPr>
            <w:proofErr w:type="spellStart"/>
            <w:ins w:id="325" w:author="俊达" w:date="2023-08-14T16:45:00Z">
              <w:r>
                <w:rPr>
                  <w:rFonts w:hint="eastAsia"/>
                </w:rPr>
                <w:t>m</w:t>
              </w:r>
              <w:r>
                <w:t>A</w:t>
              </w:r>
              <w:r>
                <w:rPr>
                  <w:rFonts w:hint="eastAsia"/>
                </w:rPr>
                <w:t>P</w:t>
              </w:r>
              <w:proofErr w:type="spellEnd"/>
              <w:r>
                <w:rPr>
                  <w:rFonts w:hint="eastAsia"/>
                </w:rPr>
                <w:t>计算方法</w:t>
              </w:r>
            </w:ins>
          </w:p>
        </w:tc>
        <w:tc>
          <w:tcPr>
            <w:tcW w:w="1842" w:type="dxa"/>
            <w:shd w:val="clear" w:color="auto" w:fill="C6D9F1" w:themeFill="text2" w:themeFillTint="33"/>
          </w:tcPr>
          <w:p w14:paraId="01801AD9" w14:textId="77777777" w:rsidR="00DD5931" w:rsidRDefault="00DD5931" w:rsidP="004B27FE">
            <w:pPr>
              <w:pStyle w:val="TableText"/>
              <w:spacing w:line="360" w:lineRule="auto"/>
              <w:rPr>
                <w:ins w:id="326" w:author="俊达" w:date="2023-08-14T16:45:00Z"/>
              </w:rPr>
            </w:pPr>
            <w:ins w:id="327" w:author="俊达" w:date="2023-08-14T16:45:00Z">
              <w:r>
                <w:rPr>
                  <w:rFonts w:hint="eastAsia"/>
                </w:rPr>
                <w:t>输入的前处理</w:t>
              </w:r>
            </w:ins>
          </w:p>
        </w:tc>
        <w:tc>
          <w:tcPr>
            <w:tcW w:w="1418" w:type="dxa"/>
            <w:shd w:val="clear" w:color="auto" w:fill="C6D9F1" w:themeFill="text2" w:themeFillTint="33"/>
          </w:tcPr>
          <w:p w14:paraId="2A9297F4" w14:textId="77777777" w:rsidR="00DD5931" w:rsidRDefault="00DD5931" w:rsidP="004B27FE">
            <w:pPr>
              <w:pStyle w:val="TableText"/>
              <w:spacing w:line="360" w:lineRule="auto"/>
              <w:rPr>
                <w:ins w:id="328" w:author="俊达" w:date="2023-08-14T16:45:00Z"/>
              </w:rPr>
            </w:pPr>
            <w:ins w:id="329" w:author="俊达" w:date="2023-08-14T16:45:00Z">
              <w:r>
                <w:t>C</w:t>
              </w:r>
              <w:r>
                <w:rPr>
                  <w:rFonts w:hint="eastAsia"/>
                </w:rPr>
                <w:t>lass</w:t>
              </w:r>
              <w:r>
                <w:t xml:space="preserve"> 0 AP</w:t>
              </w:r>
            </w:ins>
          </w:p>
          <w:p w14:paraId="54DC2A0E" w14:textId="77777777" w:rsidR="00DD5931" w:rsidRDefault="00DD5931" w:rsidP="004B27FE">
            <w:pPr>
              <w:pStyle w:val="TableText"/>
              <w:spacing w:line="360" w:lineRule="auto"/>
              <w:rPr>
                <w:ins w:id="330" w:author="俊达" w:date="2023-08-14T16:45:00Z"/>
              </w:rPr>
            </w:pPr>
            <w:ins w:id="331" w:author="俊达" w:date="2023-08-14T16:45:00Z">
              <w:r>
                <w:rPr>
                  <w:rFonts w:hint="eastAsia"/>
                </w:rPr>
                <w:t>(</w:t>
              </w:r>
              <w:r>
                <w:t>helmet)</w:t>
              </w:r>
            </w:ins>
          </w:p>
        </w:tc>
        <w:tc>
          <w:tcPr>
            <w:tcW w:w="1440" w:type="dxa"/>
            <w:shd w:val="clear" w:color="auto" w:fill="C6D9F1" w:themeFill="text2" w:themeFillTint="33"/>
          </w:tcPr>
          <w:p w14:paraId="1D464C31" w14:textId="77777777" w:rsidR="00DD5931" w:rsidRDefault="00DD5931" w:rsidP="004B27FE">
            <w:pPr>
              <w:pStyle w:val="TableText"/>
              <w:spacing w:line="360" w:lineRule="auto"/>
              <w:rPr>
                <w:ins w:id="332" w:author="俊达" w:date="2023-08-14T16:45:00Z"/>
              </w:rPr>
            </w:pPr>
            <w:ins w:id="333" w:author="俊达" w:date="2023-08-14T16:45:00Z">
              <w:r w:rsidRPr="00356E04">
                <w:t xml:space="preserve">Class </w:t>
              </w:r>
              <w:r>
                <w:t>1</w:t>
              </w:r>
              <w:r w:rsidRPr="00356E04">
                <w:t xml:space="preserve"> AP</w:t>
              </w:r>
            </w:ins>
          </w:p>
          <w:p w14:paraId="2CE5C194" w14:textId="77777777" w:rsidR="00DD5931" w:rsidRDefault="00DD5931" w:rsidP="004B27FE">
            <w:pPr>
              <w:pStyle w:val="TableText"/>
              <w:spacing w:line="360" w:lineRule="auto"/>
              <w:rPr>
                <w:ins w:id="334" w:author="俊达" w:date="2023-08-14T16:45:00Z"/>
              </w:rPr>
            </w:pPr>
            <w:ins w:id="335" w:author="俊达" w:date="2023-08-14T16:45:00Z">
              <w:r>
                <w:rPr>
                  <w:rFonts w:hint="eastAsia"/>
                </w:rPr>
                <w:t>(</w:t>
              </w:r>
              <w:proofErr w:type="spellStart"/>
              <w:proofErr w:type="gramStart"/>
              <w:r>
                <w:t>no</w:t>
              </w:r>
              <w:proofErr w:type="gramEnd"/>
              <w:r>
                <w:t>_helmet</w:t>
              </w:r>
              <w:proofErr w:type="spellEnd"/>
              <w:r>
                <w:t>)</w:t>
              </w:r>
            </w:ins>
          </w:p>
        </w:tc>
        <w:tc>
          <w:tcPr>
            <w:tcW w:w="1509" w:type="dxa"/>
            <w:shd w:val="clear" w:color="auto" w:fill="D99594" w:themeFill="accent2" w:themeFillTint="99"/>
          </w:tcPr>
          <w:p w14:paraId="05401313" w14:textId="77777777" w:rsidR="00DD5931" w:rsidRDefault="00DD5931" w:rsidP="004B27FE">
            <w:pPr>
              <w:pStyle w:val="TableText"/>
              <w:spacing w:line="360" w:lineRule="auto"/>
              <w:rPr>
                <w:ins w:id="336" w:author="俊达" w:date="2023-08-14T16:45:00Z"/>
              </w:rPr>
            </w:pPr>
            <w:proofErr w:type="spellStart"/>
            <w:ins w:id="337" w:author="俊达" w:date="2023-08-14T16:45:00Z">
              <w:r>
                <w:t>m</w:t>
              </w:r>
              <w:r w:rsidRPr="00356E04">
                <w:t>AP</w:t>
              </w:r>
              <w:proofErr w:type="spellEnd"/>
            </w:ins>
          </w:p>
        </w:tc>
      </w:tr>
      <w:tr w:rsidR="00DD5931" w14:paraId="1789D56B" w14:textId="77777777" w:rsidTr="004B27FE">
        <w:trPr>
          <w:cantSplit/>
          <w:trHeight w:val="283"/>
          <w:jc w:val="center"/>
          <w:ins w:id="338" w:author="俊达" w:date="2023-08-14T16:45:00Z"/>
        </w:trPr>
        <w:tc>
          <w:tcPr>
            <w:tcW w:w="966" w:type="dxa"/>
          </w:tcPr>
          <w:p w14:paraId="5A7FEF28" w14:textId="77777777" w:rsidR="00DD5931" w:rsidRDefault="00DD5931" w:rsidP="004B27FE">
            <w:pPr>
              <w:pStyle w:val="TableText"/>
              <w:spacing w:line="360" w:lineRule="auto"/>
              <w:rPr>
                <w:ins w:id="339" w:author="俊达" w:date="2023-08-14T16:45:00Z"/>
              </w:rPr>
            </w:pPr>
            <w:ins w:id="340" w:author="俊达" w:date="2023-08-14T16:45:00Z">
              <w:r>
                <w:rPr>
                  <w:rFonts w:hint="eastAsia"/>
                </w:rPr>
                <w:t>1</w:t>
              </w:r>
            </w:ins>
          </w:p>
        </w:tc>
        <w:tc>
          <w:tcPr>
            <w:tcW w:w="3261" w:type="dxa"/>
            <w:gridSpan w:val="2"/>
            <w:vAlign w:val="center"/>
          </w:tcPr>
          <w:p w14:paraId="7906BB2D" w14:textId="77777777" w:rsidR="00DD5931" w:rsidRDefault="00DD5931" w:rsidP="004B27FE">
            <w:pPr>
              <w:pStyle w:val="TableText"/>
              <w:spacing w:line="360" w:lineRule="auto"/>
              <w:rPr>
                <w:ins w:id="341" w:author="俊达" w:date="2023-08-14T16:45:00Z"/>
              </w:rPr>
            </w:pPr>
            <w:ins w:id="342" w:author="俊达" w:date="2023-08-14T16:45:00Z">
              <w:r>
                <w:rPr>
                  <w:rFonts w:hint="eastAsia"/>
                </w:rPr>
                <w:t>飞书上记录的</w:t>
              </w:r>
            </w:ins>
          </w:p>
        </w:tc>
        <w:tc>
          <w:tcPr>
            <w:tcW w:w="1842" w:type="dxa"/>
          </w:tcPr>
          <w:p w14:paraId="1247B1E6" w14:textId="77777777" w:rsidR="00DD5931" w:rsidRPr="004B27FE" w:rsidRDefault="00DD5931" w:rsidP="004B27FE">
            <w:pPr>
              <w:spacing w:line="360" w:lineRule="auto"/>
              <w:rPr>
                <w:ins w:id="343" w:author="俊达" w:date="2023-08-14T16:45:00Z"/>
                <w:rFonts w:ascii="华文仿宋" w:eastAsia="华文仿宋" w:hAnsi="华文仿宋"/>
                <w:sz w:val="18"/>
                <w:szCs w:val="18"/>
              </w:rPr>
            </w:pPr>
            <w:ins w:id="344" w:author="俊达" w:date="2023-08-14T16:45:00Z">
              <w:r w:rsidRPr="004B27FE">
                <w:rPr>
                  <w:rFonts w:ascii="华文仿宋" w:eastAsia="华文仿宋" w:hAnsi="华文仿宋" w:hint="eastAsia"/>
                  <w:sz w:val="18"/>
                  <w:szCs w:val="18"/>
                </w:rPr>
                <w:t>不做额外前处理</w:t>
              </w:r>
            </w:ins>
          </w:p>
        </w:tc>
        <w:tc>
          <w:tcPr>
            <w:tcW w:w="1418" w:type="dxa"/>
          </w:tcPr>
          <w:p w14:paraId="63808477" w14:textId="77777777" w:rsidR="00DD5931" w:rsidRDefault="00DD5931" w:rsidP="004B27FE">
            <w:pPr>
              <w:spacing w:line="360" w:lineRule="auto"/>
              <w:rPr>
                <w:ins w:id="345" w:author="俊达" w:date="2023-08-14T16:45:00Z"/>
                <w:rFonts w:ascii="华文仿宋" w:eastAsia="华文仿宋" w:hAnsi="华文仿宋"/>
              </w:rPr>
            </w:pPr>
            <w:ins w:id="346" w:author="俊达" w:date="2023-08-14T16:45:00Z">
              <w:r w:rsidRPr="00D570D0">
                <w:rPr>
                  <w:rFonts w:ascii="华文仿宋" w:eastAsia="华文仿宋" w:hAnsi="华文仿宋"/>
                </w:rPr>
                <w:t>0.893</w:t>
              </w:r>
            </w:ins>
          </w:p>
        </w:tc>
        <w:tc>
          <w:tcPr>
            <w:tcW w:w="1440" w:type="dxa"/>
          </w:tcPr>
          <w:p w14:paraId="5466C71C" w14:textId="77777777" w:rsidR="00DD5931" w:rsidRDefault="00DD5931" w:rsidP="004B27FE">
            <w:pPr>
              <w:spacing w:line="360" w:lineRule="auto"/>
              <w:rPr>
                <w:ins w:id="347" w:author="俊达" w:date="2023-08-14T16:45:00Z"/>
                <w:rFonts w:ascii="华文仿宋" w:eastAsia="华文仿宋" w:hAnsi="华文仿宋"/>
              </w:rPr>
            </w:pPr>
            <w:ins w:id="348" w:author="俊达" w:date="2023-08-14T16:45:00Z">
              <w:r w:rsidRPr="00D570D0">
                <w:rPr>
                  <w:rFonts w:ascii="华文仿宋" w:eastAsia="华文仿宋" w:hAnsi="华文仿宋"/>
                </w:rPr>
                <w:t>0.935</w:t>
              </w:r>
            </w:ins>
          </w:p>
        </w:tc>
        <w:tc>
          <w:tcPr>
            <w:tcW w:w="1509" w:type="dxa"/>
          </w:tcPr>
          <w:p w14:paraId="05F15D02" w14:textId="77777777" w:rsidR="00DD5931" w:rsidRPr="004B27FE" w:rsidRDefault="00DD5931" w:rsidP="004B27FE">
            <w:pPr>
              <w:spacing w:line="360" w:lineRule="auto"/>
              <w:rPr>
                <w:ins w:id="349" w:author="俊达" w:date="2023-08-14T16:45:00Z"/>
                <w:rFonts w:ascii="华文仿宋" w:eastAsia="华文仿宋" w:hAnsi="华文仿宋"/>
                <w:color w:val="FF0000"/>
              </w:rPr>
            </w:pPr>
            <w:ins w:id="350" w:author="俊达" w:date="2023-08-14T16:45:00Z">
              <w:r w:rsidRPr="004B27FE">
                <w:rPr>
                  <w:rFonts w:ascii="华文仿宋" w:eastAsia="华文仿宋" w:hAnsi="华文仿宋"/>
                  <w:color w:val="FF0000"/>
                </w:rPr>
                <w:t>0.914</w:t>
              </w:r>
            </w:ins>
          </w:p>
        </w:tc>
      </w:tr>
      <w:tr w:rsidR="00DD5931" w14:paraId="3FB07F2D" w14:textId="77777777" w:rsidTr="004B27FE">
        <w:trPr>
          <w:cantSplit/>
          <w:trHeight w:val="283"/>
          <w:jc w:val="center"/>
          <w:ins w:id="351" w:author="俊达" w:date="2023-08-14T16:45:00Z"/>
        </w:trPr>
        <w:tc>
          <w:tcPr>
            <w:tcW w:w="966" w:type="dxa"/>
          </w:tcPr>
          <w:p w14:paraId="1DCD2C7C" w14:textId="77777777" w:rsidR="00DD5931" w:rsidRPr="00D570D0" w:rsidRDefault="00DD5931" w:rsidP="004B27FE">
            <w:pPr>
              <w:pStyle w:val="TableText"/>
              <w:spacing w:line="360" w:lineRule="auto"/>
              <w:rPr>
                <w:ins w:id="352" w:author="俊达" w:date="2023-08-14T16:45:00Z"/>
              </w:rPr>
            </w:pPr>
            <w:ins w:id="353" w:author="俊达" w:date="2023-08-14T16:45:00Z">
              <w:r>
                <w:rPr>
                  <w:rFonts w:hint="eastAsia"/>
                </w:rPr>
                <w:t>2</w:t>
              </w:r>
            </w:ins>
          </w:p>
        </w:tc>
        <w:tc>
          <w:tcPr>
            <w:tcW w:w="1576" w:type="dxa"/>
            <w:vAlign w:val="center"/>
          </w:tcPr>
          <w:p w14:paraId="633056E1" w14:textId="77777777" w:rsidR="00DD5931" w:rsidRDefault="00DD5931" w:rsidP="004B27FE">
            <w:pPr>
              <w:pStyle w:val="TableText"/>
              <w:spacing w:line="360" w:lineRule="auto"/>
              <w:rPr>
                <w:ins w:id="354" w:author="俊达" w:date="2023-08-14T16:45:00Z"/>
              </w:rPr>
            </w:pPr>
            <w:ins w:id="355" w:author="俊达" w:date="2023-08-14T16:45:00Z">
              <w:r w:rsidRPr="00D570D0">
                <w:rPr>
                  <w:rFonts w:hint="eastAsia"/>
                </w:rPr>
                <w:t>在桌面</w:t>
              </w:r>
              <w:r w:rsidRPr="00D570D0">
                <w:rPr>
                  <w:rFonts w:hint="eastAsia"/>
                </w:rPr>
                <w:t>GPU</w:t>
              </w:r>
              <w:r w:rsidRPr="00D570D0">
                <w:rPr>
                  <w:rFonts w:hint="eastAsia"/>
                </w:rPr>
                <w:t>采用</w:t>
              </w:r>
              <w:r>
                <w:rPr>
                  <w:rFonts w:hint="eastAsia"/>
                </w:rPr>
                <w:t>原版</w:t>
              </w:r>
              <w:r w:rsidRPr="00D570D0">
                <w:rPr>
                  <w:rFonts w:hint="eastAsia"/>
                </w:rPr>
                <w:t>YOLOv5</w:t>
              </w:r>
              <w:r>
                <w:rPr>
                  <w:rFonts w:hint="eastAsia"/>
                </w:rPr>
                <w:t>（</w:t>
              </w:r>
              <w:r>
                <w:rPr>
                  <w:rFonts w:hint="eastAsia"/>
                </w:rPr>
                <w:t>p</w:t>
              </w:r>
              <w:r>
                <w:t>ython</w:t>
              </w:r>
              <w:r>
                <w:rPr>
                  <w:rFonts w:hint="eastAsia"/>
                </w:rPr>
                <w:t>）</w:t>
              </w:r>
            </w:ins>
          </w:p>
        </w:tc>
        <w:tc>
          <w:tcPr>
            <w:tcW w:w="1685" w:type="dxa"/>
            <w:vAlign w:val="center"/>
          </w:tcPr>
          <w:p w14:paraId="5081DAAA" w14:textId="77777777" w:rsidR="00DD5931" w:rsidRPr="004B27FE" w:rsidRDefault="00DD5931" w:rsidP="004B27FE">
            <w:pPr>
              <w:spacing w:line="360" w:lineRule="auto"/>
              <w:rPr>
                <w:ins w:id="356" w:author="俊达" w:date="2023-08-14T16:45:00Z"/>
                <w:rFonts w:ascii="华文仿宋" w:eastAsiaTheme="minorEastAsia" w:hAnsi="华文仿宋"/>
                <w:sz w:val="18"/>
                <w:szCs w:val="18"/>
                <w:lang w:eastAsia="zh-CN"/>
              </w:rPr>
            </w:pPr>
            <w:ins w:id="357" w:author="俊达" w:date="2023-08-14T16:45:00Z">
              <w:r w:rsidRPr="004B27FE">
                <w:rPr>
                  <w:rFonts w:eastAsiaTheme="minorEastAsia" w:hint="eastAsia"/>
                  <w:sz w:val="18"/>
                  <w:szCs w:val="18"/>
                </w:rPr>
                <w:t>在桌面</w:t>
              </w:r>
              <w:r w:rsidRPr="004B27FE">
                <w:rPr>
                  <w:rFonts w:eastAsiaTheme="minorEastAsia"/>
                  <w:sz w:val="18"/>
                  <w:szCs w:val="18"/>
                </w:rPr>
                <w:t>GPU</w:t>
              </w:r>
              <w:r w:rsidRPr="004B27FE">
                <w:rPr>
                  <w:rFonts w:eastAsiaTheme="minorEastAsia" w:hint="eastAsia"/>
                  <w:sz w:val="18"/>
                  <w:szCs w:val="18"/>
                </w:rPr>
                <w:t>采用原版</w:t>
              </w:r>
              <w:r w:rsidRPr="004B27FE">
                <w:rPr>
                  <w:rFonts w:eastAsiaTheme="minorEastAsia"/>
                  <w:sz w:val="18"/>
                  <w:szCs w:val="18"/>
                </w:rPr>
                <w:t>YOLOv5</w:t>
              </w:r>
              <w:r w:rsidRPr="004B27FE">
                <w:rPr>
                  <w:rFonts w:eastAsiaTheme="minorEastAsia" w:hint="eastAsia"/>
                  <w:sz w:val="18"/>
                  <w:szCs w:val="18"/>
                </w:rPr>
                <w:t>（</w:t>
              </w:r>
              <w:r w:rsidRPr="004B27FE">
                <w:rPr>
                  <w:rFonts w:eastAsiaTheme="minorEastAsia"/>
                  <w:sz w:val="18"/>
                  <w:szCs w:val="18"/>
                </w:rPr>
                <w:t>python</w:t>
              </w:r>
              <w:r w:rsidRPr="004B27FE">
                <w:rPr>
                  <w:rFonts w:eastAsiaTheme="minorEastAsia" w:hint="eastAsia"/>
                  <w:sz w:val="18"/>
                  <w:szCs w:val="18"/>
                </w:rPr>
                <w:t>）</w:t>
              </w:r>
            </w:ins>
          </w:p>
        </w:tc>
        <w:tc>
          <w:tcPr>
            <w:tcW w:w="1842" w:type="dxa"/>
          </w:tcPr>
          <w:p w14:paraId="20AE9F4D" w14:textId="77777777" w:rsidR="00DD5931" w:rsidRPr="004B27FE" w:rsidRDefault="00DD5931" w:rsidP="004B27FE">
            <w:pPr>
              <w:spacing w:line="360" w:lineRule="auto"/>
              <w:rPr>
                <w:ins w:id="358" w:author="俊达" w:date="2023-08-14T16:45:00Z"/>
                <w:rFonts w:ascii="华文仿宋" w:eastAsia="华文仿宋" w:hAnsi="华文仿宋"/>
                <w:sz w:val="18"/>
                <w:szCs w:val="18"/>
              </w:rPr>
            </w:pPr>
            <w:ins w:id="359" w:author="俊达" w:date="2023-08-14T16:45:00Z">
              <w:r w:rsidRPr="004B27FE">
                <w:rPr>
                  <w:rFonts w:ascii="华文仿宋" w:eastAsia="华文仿宋" w:hAnsi="华文仿宋"/>
                  <w:sz w:val="18"/>
                  <w:szCs w:val="18"/>
                </w:rPr>
                <w:t>Resize</w:t>
              </w:r>
              <w:r w:rsidRPr="004B27FE">
                <w:rPr>
                  <w:rFonts w:ascii="华文仿宋" w:eastAsia="华文仿宋" w:hAnsi="华文仿宋" w:hint="eastAsia"/>
                  <w:sz w:val="18"/>
                  <w:szCs w:val="18"/>
                </w:rPr>
                <w:t>成</w:t>
              </w:r>
              <w:r w:rsidRPr="004B27FE">
                <w:rPr>
                  <w:rFonts w:ascii="华文仿宋" w:eastAsia="华文仿宋" w:hAnsi="华文仿宋"/>
                  <w:sz w:val="18"/>
                  <w:szCs w:val="18"/>
                </w:rPr>
                <w:t>1080p</w:t>
              </w:r>
              <w:r w:rsidRPr="004B27FE">
                <w:rPr>
                  <w:rFonts w:ascii="华文仿宋" w:eastAsia="华文仿宋" w:hAnsi="华文仿宋" w:hint="eastAsia"/>
                  <w:sz w:val="18"/>
                  <w:szCs w:val="18"/>
                </w:rPr>
                <w:t>制作成视频，对应更改</w:t>
              </w:r>
              <w:r w:rsidRPr="004B27FE">
                <w:rPr>
                  <w:rFonts w:ascii="华文仿宋" w:eastAsia="华文仿宋" w:hAnsi="华文仿宋"/>
                  <w:sz w:val="18"/>
                  <w:szCs w:val="18"/>
                </w:rPr>
                <w:t>labels</w:t>
              </w:r>
              <w:r w:rsidRPr="004B27FE">
                <w:rPr>
                  <w:rFonts w:ascii="华文仿宋" w:eastAsia="华文仿宋" w:hAnsi="华文仿宋" w:hint="eastAsia"/>
                  <w:sz w:val="18"/>
                  <w:szCs w:val="18"/>
                </w:rPr>
                <w:t>坐标信息</w:t>
              </w:r>
            </w:ins>
          </w:p>
        </w:tc>
        <w:tc>
          <w:tcPr>
            <w:tcW w:w="1418" w:type="dxa"/>
          </w:tcPr>
          <w:p w14:paraId="662203E5" w14:textId="77777777" w:rsidR="00DD5931" w:rsidRDefault="00DD5931" w:rsidP="004B27FE">
            <w:pPr>
              <w:spacing w:line="360" w:lineRule="auto"/>
              <w:rPr>
                <w:ins w:id="360" w:author="俊达" w:date="2023-08-14T16:45:00Z"/>
                <w:rFonts w:ascii="华文仿宋" w:eastAsia="华文仿宋" w:hAnsi="华文仿宋"/>
              </w:rPr>
            </w:pPr>
            <w:ins w:id="361" w:author="俊达" w:date="2023-08-14T16:45:00Z">
              <w:r w:rsidRPr="00D570D0">
                <w:rPr>
                  <w:rFonts w:ascii="华文仿宋" w:eastAsia="华文仿宋" w:hAnsi="华文仿宋"/>
                </w:rPr>
                <w:t>0.907</w:t>
              </w:r>
            </w:ins>
          </w:p>
        </w:tc>
        <w:tc>
          <w:tcPr>
            <w:tcW w:w="1440" w:type="dxa"/>
          </w:tcPr>
          <w:p w14:paraId="41FC4780" w14:textId="77777777" w:rsidR="00DD5931" w:rsidRDefault="00DD5931" w:rsidP="004B27FE">
            <w:pPr>
              <w:spacing w:line="360" w:lineRule="auto"/>
              <w:rPr>
                <w:ins w:id="362" w:author="俊达" w:date="2023-08-14T16:45:00Z"/>
                <w:rFonts w:ascii="华文仿宋" w:eastAsia="华文仿宋" w:hAnsi="华文仿宋"/>
              </w:rPr>
            </w:pPr>
            <w:ins w:id="363" w:author="俊达" w:date="2023-08-14T16:45:00Z">
              <w:r w:rsidRPr="00D570D0">
                <w:rPr>
                  <w:rFonts w:ascii="华文仿宋" w:eastAsia="华文仿宋" w:hAnsi="华文仿宋"/>
                </w:rPr>
                <w:t>0.931</w:t>
              </w:r>
            </w:ins>
          </w:p>
        </w:tc>
        <w:tc>
          <w:tcPr>
            <w:tcW w:w="1509" w:type="dxa"/>
          </w:tcPr>
          <w:p w14:paraId="064FD524" w14:textId="77777777" w:rsidR="00DD5931" w:rsidRPr="004B27FE" w:rsidRDefault="00DD5931" w:rsidP="004B27FE">
            <w:pPr>
              <w:spacing w:line="360" w:lineRule="auto"/>
              <w:rPr>
                <w:ins w:id="364" w:author="俊达" w:date="2023-08-14T16:45:00Z"/>
                <w:rFonts w:ascii="华文仿宋" w:eastAsia="华文仿宋" w:hAnsi="华文仿宋"/>
                <w:color w:val="FF0000"/>
              </w:rPr>
            </w:pPr>
            <w:ins w:id="365" w:author="俊达" w:date="2023-08-14T16:45:00Z">
              <w:r w:rsidRPr="004B27FE">
                <w:rPr>
                  <w:rFonts w:ascii="华文仿宋" w:eastAsia="华文仿宋" w:hAnsi="华文仿宋"/>
                  <w:color w:val="FF0000"/>
                </w:rPr>
                <w:t>0.919</w:t>
              </w:r>
            </w:ins>
          </w:p>
        </w:tc>
      </w:tr>
      <w:tr w:rsidR="00DD5931" w14:paraId="7A2C5990" w14:textId="77777777" w:rsidTr="004B27FE">
        <w:trPr>
          <w:cantSplit/>
          <w:trHeight w:val="283"/>
          <w:jc w:val="center"/>
          <w:ins w:id="366" w:author="俊达" w:date="2023-08-14T16:45:00Z"/>
        </w:trPr>
        <w:tc>
          <w:tcPr>
            <w:tcW w:w="966" w:type="dxa"/>
          </w:tcPr>
          <w:p w14:paraId="710BA48E" w14:textId="77777777" w:rsidR="00DD5931" w:rsidRDefault="00DD5931" w:rsidP="004B27FE">
            <w:pPr>
              <w:pStyle w:val="TableText"/>
              <w:spacing w:line="360" w:lineRule="auto"/>
              <w:rPr>
                <w:ins w:id="367" w:author="俊达" w:date="2023-08-14T16:45:00Z"/>
              </w:rPr>
            </w:pPr>
            <w:ins w:id="368" w:author="俊达" w:date="2023-08-14T16:45:00Z">
              <w:r>
                <w:rPr>
                  <w:rFonts w:hint="eastAsia"/>
                </w:rPr>
                <w:t>3</w:t>
              </w:r>
            </w:ins>
          </w:p>
        </w:tc>
        <w:tc>
          <w:tcPr>
            <w:tcW w:w="1576" w:type="dxa"/>
            <w:vAlign w:val="center"/>
          </w:tcPr>
          <w:p w14:paraId="66B4D92A" w14:textId="77777777" w:rsidR="00DD5931" w:rsidRDefault="00DD5931" w:rsidP="004B27FE">
            <w:pPr>
              <w:pStyle w:val="TableText"/>
              <w:spacing w:line="360" w:lineRule="auto"/>
              <w:rPr>
                <w:ins w:id="369" w:author="俊达" w:date="2023-08-14T16:45:00Z"/>
              </w:rPr>
            </w:pPr>
            <w:ins w:id="370" w:author="俊达" w:date="2023-08-14T16:45:00Z">
              <w:r w:rsidRPr="009E57A0">
                <w:rPr>
                  <w:rFonts w:hint="eastAsia"/>
                </w:rPr>
                <w:t>在桌面</w:t>
              </w:r>
              <w:r w:rsidRPr="009E57A0">
                <w:rPr>
                  <w:rFonts w:hint="eastAsia"/>
                </w:rPr>
                <w:t>GPU</w:t>
              </w:r>
              <w:r w:rsidRPr="009E57A0">
                <w:rPr>
                  <w:rFonts w:hint="eastAsia"/>
                </w:rPr>
                <w:t>采用原版</w:t>
              </w:r>
              <w:r w:rsidRPr="009E57A0">
                <w:rPr>
                  <w:rFonts w:hint="eastAsia"/>
                </w:rPr>
                <w:t>YOLOv5</w:t>
              </w:r>
              <w:r w:rsidRPr="009E57A0">
                <w:rPr>
                  <w:rFonts w:hint="eastAsia"/>
                </w:rPr>
                <w:t>（</w:t>
              </w:r>
              <w:r w:rsidRPr="009E57A0">
                <w:rPr>
                  <w:rFonts w:hint="eastAsia"/>
                </w:rPr>
                <w:t>python</w:t>
              </w:r>
              <w:r w:rsidRPr="009E57A0">
                <w:rPr>
                  <w:rFonts w:hint="eastAsia"/>
                </w:rPr>
                <w:t>）</w:t>
              </w:r>
            </w:ins>
          </w:p>
        </w:tc>
        <w:tc>
          <w:tcPr>
            <w:tcW w:w="1685" w:type="dxa"/>
            <w:vAlign w:val="center"/>
          </w:tcPr>
          <w:p w14:paraId="42FC0A95" w14:textId="77777777" w:rsidR="00DD5931" w:rsidRDefault="00DD5931" w:rsidP="004B27FE">
            <w:pPr>
              <w:pStyle w:val="TableText"/>
              <w:spacing w:line="360" w:lineRule="auto"/>
              <w:rPr>
                <w:ins w:id="371" w:author="俊达" w:date="2023-08-14T16:45:00Z"/>
              </w:rPr>
            </w:pPr>
            <w:proofErr w:type="gramStart"/>
            <w:ins w:id="372" w:author="俊达" w:date="2023-08-14T16:45:00Z">
              <w:r w:rsidRPr="009D56FC">
                <w:rPr>
                  <w:rFonts w:hint="eastAsia"/>
                </w:rPr>
                <w:t>端侧</w:t>
              </w:r>
              <w:proofErr w:type="spellStart"/>
              <w:proofErr w:type="gramEnd"/>
              <w:r w:rsidRPr="009D56FC">
                <w:t>c++</w:t>
              </w:r>
              <w:proofErr w:type="spellEnd"/>
            </w:ins>
          </w:p>
        </w:tc>
        <w:tc>
          <w:tcPr>
            <w:tcW w:w="1842" w:type="dxa"/>
          </w:tcPr>
          <w:p w14:paraId="5A2EC64D" w14:textId="77777777" w:rsidR="00DD5931" w:rsidRDefault="00DD5931" w:rsidP="004B27FE">
            <w:pPr>
              <w:pStyle w:val="TableText"/>
              <w:spacing w:line="360" w:lineRule="auto"/>
              <w:rPr>
                <w:ins w:id="373" w:author="俊达" w:date="2023-08-14T16:45:00Z"/>
              </w:rPr>
            </w:pPr>
            <w:ins w:id="374" w:author="俊达" w:date="2023-08-14T16:45:00Z">
              <w:r w:rsidRPr="00006C63">
                <w:t>Resize</w:t>
              </w:r>
              <w:r w:rsidRPr="00006C63">
                <w:rPr>
                  <w:rFonts w:hint="eastAsia"/>
                </w:rPr>
                <w:t>成</w:t>
              </w:r>
              <w:r w:rsidRPr="00006C63">
                <w:t>1080p</w:t>
              </w:r>
              <w:r w:rsidRPr="00006C63">
                <w:rPr>
                  <w:rFonts w:hint="eastAsia"/>
                </w:rPr>
                <w:t>制作成视频，对应更改</w:t>
              </w:r>
              <w:r w:rsidRPr="00006C63">
                <w:t>labels</w:t>
              </w:r>
              <w:r w:rsidRPr="00006C63">
                <w:rPr>
                  <w:rFonts w:hint="eastAsia"/>
                </w:rPr>
                <w:t>坐标信息</w:t>
              </w:r>
            </w:ins>
          </w:p>
        </w:tc>
        <w:tc>
          <w:tcPr>
            <w:tcW w:w="1418" w:type="dxa"/>
          </w:tcPr>
          <w:p w14:paraId="4F7A5F73" w14:textId="3473D0C1" w:rsidR="00DD5931" w:rsidRDefault="00DD5931" w:rsidP="004B27FE">
            <w:pPr>
              <w:pStyle w:val="TableText"/>
              <w:spacing w:line="360" w:lineRule="auto"/>
              <w:rPr>
                <w:ins w:id="375" w:author="俊达" w:date="2023-08-14T16:45:00Z"/>
              </w:rPr>
            </w:pPr>
            <w:ins w:id="376" w:author="俊达" w:date="2023-08-14T16:46:00Z">
              <w:r w:rsidRPr="00DD5931">
                <w:t>0.942427</w:t>
              </w:r>
            </w:ins>
          </w:p>
        </w:tc>
        <w:tc>
          <w:tcPr>
            <w:tcW w:w="1440" w:type="dxa"/>
          </w:tcPr>
          <w:p w14:paraId="24AC92B3" w14:textId="48FC4F39" w:rsidR="00DD5931" w:rsidRDefault="00DD5931" w:rsidP="004B27FE">
            <w:pPr>
              <w:pStyle w:val="TableText"/>
              <w:spacing w:line="360" w:lineRule="auto"/>
              <w:rPr>
                <w:ins w:id="377" w:author="俊达" w:date="2023-08-14T16:45:00Z"/>
              </w:rPr>
            </w:pPr>
            <w:ins w:id="378" w:author="俊达" w:date="2023-08-14T16:46:00Z">
              <w:r w:rsidRPr="00DD5931">
                <w:t>0.923167</w:t>
              </w:r>
            </w:ins>
          </w:p>
        </w:tc>
        <w:tc>
          <w:tcPr>
            <w:tcW w:w="1509" w:type="dxa"/>
          </w:tcPr>
          <w:p w14:paraId="0B84A14A" w14:textId="7362CC0A" w:rsidR="00DD5931" w:rsidRPr="004B27FE" w:rsidRDefault="00DD5931" w:rsidP="004B27FE">
            <w:pPr>
              <w:pStyle w:val="TableText"/>
              <w:spacing w:line="360" w:lineRule="auto"/>
              <w:rPr>
                <w:ins w:id="379" w:author="俊达" w:date="2023-08-14T16:45:00Z"/>
                <w:color w:val="FF0000"/>
              </w:rPr>
            </w:pPr>
            <w:ins w:id="380" w:author="俊达" w:date="2023-08-14T16:46:00Z">
              <w:r w:rsidRPr="00DD5931">
                <w:rPr>
                  <w:color w:val="FF0000"/>
                </w:rPr>
                <w:t>0.932797</w:t>
              </w:r>
            </w:ins>
          </w:p>
        </w:tc>
      </w:tr>
      <w:tr w:rsidR="00DD5931" w14:paraId="2E582650" w14:textId="77777777" w:rsidTr="004B27FE">
        <w:trPr>
          <w:cantSplit/>
          <w:trHeight w:val="283"/>
          <w:jc w:val="center"/>
          <w:ins w:id="381" w:author="俊达" w:date="2023-08-14T16:45:00Z"/>
        </w:trPr>
        <w:tc>
          <w:tcPr>
            <w:tcW w:w="966" w:type="dxa"/>
          </w:tcPr>
          <w:p w14:paraId="1274E6AC" w14:textId="77777777" w:rsidR="00DD5931" w:rsidRPr="00006C63" w:rsidRDefault="00DD5931" w:rsidP="004B27FE">
            <w:pPr>
              <w:pStyle w:val="TableText"/>
              <w:spacing w:line="360" w:lineRule="auto"/>
              <w:rPr>
                <w:ins w:id="382" w:author="俊达" w:date="2023-08-14T16:45:00Z"/>
              </w:rPr>
            </w:pPr>
            <w:ins w:id="383" w:author="俊达" w:date="2023-08-14T16:45:00Z">
              <w:r>
                <w:rPr>
                  <w:rFonts w:hint="eastAsia"/>
                </w:rPr>
                <w:t>4</w:t>
              </w:r>
            </w:ins>
          </w:p>
        </w:tc>
        <w:tc>
          <w:tcPr>
            <w:tcW w:w="1576" w:type="dxa"/>
            <w:vAlign w:val="center"/>
          </w:tcPr>
          <w:p w14:paraId="29C2039E" w14:textId="37633EA1" w:rsidR="00DD5931" w:rsidRDefault="00DD5931" w:rsidP="004B27FE">
            <w:pPr>
              <w:pStyle w:val="TableText"/>
              <w:spacing w:line="360" w:lineRule="auto"/>
              <w:rPr>
                <w:ins w:id="384" w:author="俊达" w:date="2023-08-14T16:45:00Z"/>
              </w:rPr>
            </w:pPr>
            <w:proofErr w:type="gramStart"/>
            <w:ins w:id="385" w:author="俊达" w:date="2023-08-14T16:45:00Z">
              <w:r w:rsidRPr="00006C63">
                <w:rPr>
                  <w:rFonts w:hint="eastAsia"/>
                </w:rPr>
                <w:t>端侧</w:t>
              </w:r>
              <w:proofErr w:type="gramEnd"/>
              <w:r w:rsidRPr="00006C63">
                <w:t>deepstream6.</w:t>
              </w:r>
            </w:ins>
            <w:ins w:id="386" w:author="俊达" w:date="2023-08-15T11:22:00Z">
              <w:r w:rsidR="00282C94">
                <w:t>2</w:t>
              </w:r>
            </w:ins>
          </w:p>
        </w:tc>
        <w:tc>
          <w:tcPr>
            <w:tcW w:w="1685" w:type="dxa"/>
            <w:vAlign w:val="center"/>
          </w:tcPr>
          <w:p w14:paraId="1311818B" w14:textId="77777777" w:rsidR="00DD5931" w:rsidRDefault="00DD5931" w:rsidP="004B27FE">
            <w:pPr>
              <w:pStyle w:val="TableText"/>
              <w:spacing w:line="360" w:lineRule="auto"/>
              <w:rPr>
                <w:ins w:id="387" w:author="俊达" w:date="2023-08-14T16:45:00Z"/>
              </w:rPr>
            </w:pPr>
            <w:proofErr w:type="gramStart"/>
            <w:ins w:id="388" w:author="俊达" w:date="2023-08-14T16:45:00Z">
              <w:r w:rsidRPr="009D56FC">
                <w:rPr>
                  <w:rFonts w:hint="eastAsia"/>
                </w:rPr>
                <w:t>端侧</w:t>
              </w:r>
              <w:proofErr w:type="spellStart"/>
              <w:proofErr w:type="gramEnd"/>
              <w:r w:rsidRPr="009D56FC">
                <w:t>c++</w:t>
              </w:r>
              <w:proofErr w:type="spellEnd"/>
            </w:ins>
          </w:p>
        </w:tc>
        <w:tc>
          <w:tcPr>
            <w:tcW w:w="1842" w:type="dxa"/>
          </w:tcPr>
          <w:p w14:paraId="21A36D5E" w14:textId="77777777" w:rsidR="00DD5931" w:rsidRDefault="00DD5931" w:rsidP="004B27FE">
            <w:pPr>
              <w:pStyle w:val="TableText"/>
              <w:spacing w:line="360" w:lineRule="auto"/>
              <w:rPr>
                <w:ins w:id="389" w:author="俊达" w:date="2023-08-14T16:45:00Z"/>
              </w:rPr>
            </w:pPr>
            <w:ins w:id="390" w:author="俊达" w:date="2023-08-14T16:45:00Z">
              <w:r>
                <w:t>Resize</w:t>
              </w:r>
              <w:r>
                <w:rPr>
                  <w:rFonts w:hint="eastAsia"/>
                </w:rPr>
                <w:t>成</w:t>
              </w:r>
              <w:r>
                <w:rPr>
                  <w:rFonts w:hint="eastAsia"/>
                </w:rPr>
                <w:t>1</w:t>
              </w:r>
              <w:r>
                <w:t>080</w:t>
              </w:r>
              <w:r>
                <w:rPr>
                  <w:rFonts w:hint="eastAsia"/>
                </w:rPr>
                <w:t>p</w:t>
              </w:r>
              <w:r>
                <w:rPr>
                  <w:rFonts w:hint="eastAsia"/>
                </w:rPr>
                <w:t>制作成视频，对应更改</w:t>
              </w:r>
              <w:r>
                <w:rPr>
                  <w:rFonts w:hint="eastAsia"/>
                </w:rPr>
                <w:t>l</w:t>
              </w:r>
              <w:r>
                <w:t>abels</w:t>
              </w:r>
              <w:r>
                <w:rPr>
                  <w:rFonts w:hint="eastAsia"/>
                </w:rPr>
                <w:t>坐标信息</w:t>
              </w:r>
            </w:ins>
          </w:p>
        </w:tc>
        <w:tc>
          <w:tcPr>
            <w:tcW w:w="1418" w:type="dxa"/>
          </w:tcPr>
          <w:p w14:paraId="15A767A6" w14:textId="6918FC0E" w:rsidR="00DD5931" w:rsidRDefault="002C456A" w:rsidP="004B27FE">
            <w:pPr>
              <w:pStyle w:val="TableText"/>
              <w:spacing w:line="360" w:lineRule="auto"/>
              <w:rPr>
                <w:ins w:id="391" w:author="俊达" w:date="2023-08-14T16:45:00Z"/>
              </w:rPr>
            </w:pPr>
            <w:ins w:id="392" w:author="俊达" w:date="2023-08-14T16:48:00Z">
              <w:r w:rsidRPr="002C456A">
                <w:t>0.829247</w:t>
              </w:r>
            </w:ins>
          </w:p>
        </w:tc>
        <w:tc>
          <w:tcPr>
            <w:tcW w:w="1440" w:type="dxa"/>
          </w:tcPr>
          <w:p w14:paraId="523FFD22" w14:textId="78905C1C" w:rsidR="00DD5931" w:rsidRDefault="002C456A" w:rsidP="004B27FE">
            <w:pPr>
              <w:pStyle w:val="TableText"/>
              <w:spacing w:line="360" w:lineRule="auto"/>
              <w:rPr>
                <w:ins w:id="393" w:author="俊达" w:date="2023-08-14T16:45:00Z"/>
              </w:rPr>
            </w:pPr>
            <w:ins w:id="394" w:author="俊达" w:date="2023-08-14T16:49:00Z">
              <w:r w:rsidRPr="002C456A">
                <w:t>0.922482</w:t>
              </w:r>
            </w:ins>
          </w:p>
        </w:tc>
        <w:tc>
          <w:tcPr>
            <w:tcW w:w="1509" w:type="dxa"/>
          </w:tcPr>
          <w:p w14:paraId="7BDED32C" w14:textId="717C902D" w:rsidR="00DD5931" w:rsidRPr="002A7AC2" w:rsidRDefault="002C456A" w:rsidP="004B27FE">
            <w:pPr>
              <w:pStyle w:val="TableText"/>
              <w:spacing w:line="360" w:lineRule="auto"/>
              <w:rPr>
                <w:ins w:id="395" w:author="俊达" w:date="2023-08-14T16:45:00Z"/>
                <w:b/>
                <w:bCs/>
                <w:color w:val="FF0000"/>
                <w:rPrChange w:id="396" w:author="俊达" w:date="2023-08-15T15:26:00Z">
                  <w:rPr>
                    <w:ins w:id="397" w:author="俊达" w:date="2023-08-14T16:45:00Z"/>
                    <w:color w:val="FF0000"/>
                  </w:rPr>
                </w:rPrChange>
              </w:rPr>
            </w:pPr>
            <w:ins w:id="398" w:author="俊达" w:date="2023-08-14T16:49:00Z">
              <w:r w:rsidRPr="002A7AC2">
                <w:rPr>
                  <w:b/>
                  <w:bCs/>
                  <w:color w:val="FF0000"/>
                  <w:rPrChange w:id="399" w:author="俊达" w:date="2023-08-15T15:26:00Z">
                    <w:rPr>
                      <w:color w:val="FF0000"/>
                    </w:rPr>
                  </w:rPrChange>
                </w:rPr>
                <w:t>0.875864</w:t>
              </w:r>
            </w:ins>
          </w:p>
        </w:tc>
      </w:tr>
      <w:tr w:rsidR="00DD5931" w:rsidDel="00D570D0" w14:paraId="714625BB" w14:textId="77777777" w:rsidTr="004B27FE">
        <w:trPr>
          <w:gridAfter w:val="6"/>
          <w:wAfter w:w="6209" w:type="dxa"/>
          <w:cantSplit/>
          <w:trHeight w:val="283"/>
          <w:jc w:val="center"/>
          <w:ins w:id="400" w:author="俊达" w:date="2023-08-14T16:45:00Z"/>
          <w:del w:id="401" w:author="俊达" w:date="2023-08-05T17:46:00Z"/>
        </w:trPr>
        <w:tc>
          <w:tcPr>
            <w:tcW w:w="966" w:type="dxa"/>
          </w:tcPr>
          <w:p w14:paraId="06C29120" w14:textId="77777777" w:rsidR="00DD5931" w:rsidDel="00CA4ED9" w:rsidRDefault="00DD5931" w:rsidP="004B27FE">
            <w:pPr>
              <w:rPr>
                <w:ins w:id="402" w:author="俊达" w:date="2023-08-14T16:45:00Z"/>
              </w:rPr>
            </w:pPr>
          </w:p>
        </w:tc>
      </w:tr>
    </w:tbl>
    <w:p w14:paraId="66553577" w14:textId="3E0CA40B" w:rsidR="00B104BF" w:rsidRDefault="00B104BF">
      <w:pPr>
        <w:pStyle w:val="Char"/>
        <w:spacing w:after="312" w:line="360" w:lineRule="auto"/>
        <w:rPr>
          <w:ins w:id="403" w:author="俊达" w:date="2023-08-15T11:19:00Z"/>
          <w:rFonts w:ascii="宋体" w:hAnsi="宋体"/>
          <w:b/>
          <w:sz w:val="28"/>
        </w:rPr>
      </w:pPr>
    </w:p>
    <w:p w14:paraId="05FE1E54" w14:textId="00DE3850" w:rsidR="002408A3" w:rsidRDefault="002408A3">
      <w:pPr>
        <w:pStyle w:val="Char"/>
        <w:spacing w:after="312" w:line="360" w:lineRule="auto"/>
        <w:rPr>
          <w:ins w:id="404" w:author="俊达" w:date="2023-08-15T11:19:00Z"/>
          <w:rFonts w:ascii="宋体" w:hAnsi="宋体"/>
          <w:b/>
          <w:sz w:val="28"/>
        </w:rPr>
      </w:pPr>
    </w:p>
    <w:p w14:paraId="68230697" w14:textId="77777777" w:rsidR="002408A3" w:rsidRDefault="002408A3">
      <w:pPr>
        <w:pStyle w:val="Char"/>
        <w:spacing w:after="312" w:line="360" w:lineRule="auto"/>
        <w:rPr>
          <w:ins w:id="405" w:author="俊达" w:date="2023-08-14T15:55:00Z"/>
          <w:rFonts w:ascii="宋体" w:hAnsi="宋体"/>
          <w:b/>
          <w:sz w:val="28"/>
        </w:rPr>
      </w:pPr>
    </w:p>
    <w:p w14:paraId="51199E7C" w14:textId="7866DEDB" w:rsidR="00B104BF" w:rsidRDefault="000254F9">
      <w:pPr>
        <w:pStyle w:val="Char"/>
        <w:spacing w:after="312" w:line="360" w:lineRule="auto"/>
        <w:outlineLvl w:val="1"/>
        <w:rPr>
          <w:ins w:id="406" w:author="俊达" w:date="2023-08-15T10:52:00Z"/>
          <w:rFonts w:ascii="宋体" w:hAnsi="宋体"/>
          <w:b/>
          <w:sz w:val="28"/>
        </w:rPr>
        <w:pPrChange w:id="407" w:author="俊达" w:date="2023-08-15T11:11:00Z">
          <w:pPr>
            <w:pStyle w:val="Char"/>
            <w:spacing w:after="312" w:line="360" w:lineRule="auto"/>
          </w:pPr>
        </w:pPrChange>
      </w:pPr>
      <w:bookmarkStart w:id="408" w:name="_Toc143074801"/>
      <w:ins w:id="409" w:author="俊达" w:date="2023-08-15T10:52:00Z">
        <w:r>
          <w:rPr>
            <w:rFonts w:ascii="宋体" w:hAnsi="宋体" w:hint="eastAsia"/>
            <w:b/>
            <w:sz w:val="28"/>
          </w:rPr>
          <w:t>总结：</w:t>
        </w:r>
        <w:bookmarkEnd w:id="408"/>
      </w:ins>
    </w:p>
    <w:p w14:paraId="3ED06AF4" w14:textId="77777777" w:rsidR="00900707" w:rsidRDefault="00B21405" w:rsidP="00B21405">
      <w:pPr>
        <w:pStyle w:val="Char"/>
        <w:numPr>
          <w:ilvl w:val="0"/>
          <w:numId w:val="5"/>
        </w:numPr>
        <w:spacing w:after="312" w:line="360" w:lineRule="auto"/>
        <w:rPr>
          <w:ins w:id="410" w:author="俊达" w:date="2023-08-15T11:19:00Z"/>
          <w:rFonts w:ascii="宋体" w:hAnsi="宋体"/>
          <w:b/>
          <w:sz w:val="28"/>
        </w:rPr>
      </w:pPr>
      <w:ins w:id="411" w:author="俊达" w:date="2023-08-15T10:56:00Z">
        <w:r>
          <w:rPr>
            <w:rFonts w:ascii="宋体" w:hAnsi="宋体" w:hint="eastAsia"/>
            <w:b/>
            <w:sz w:val="28"/>
          </w:rPr>
          <w:t>对比</w:t>
        </w:r>
      </w:ins>
      <w:ins w:id="412" w:author="俊达" w:date="2023-08-15T10:57:00Z">
        <w:r>
          <w:rPr>
            <w:rFonts w:ascii="宋体" w:hAnsi="宋体" w:hint="eastAsia"/>
            <w:b/>
            <w:sz w:val="28"/>
          </w:rPr>
          <w:t>实验2和3</w:t>
        </w:r>
      </w:ins>
      <w:ins w:id="413" w:author="俊达" w:date="2023-08-15T11:19:00Z">
        <w:r w:rsidR="00900707">
          <w:rPr>
            <w:rFonts w:ascii="宋体" w:hAnsi="宋体" w:hint="eastAsia"/>
            <w:b/>
            <w:sz w:val="28"/>
          </w:rPr>
          <w:t>。</w:t>
        </w:r>
      </w:ins>
    </w:p>
    <w:p w14:paraId="2D0E1248" w14:textId="5CA3E164" w:rsidR="00B21405" w:rsidRPr="002408A3" w:rsidRDefault="00B21405">
      <w:pPr>
        <w:pStyle w:val="Char"/>
        <w:spacing w:after="312" w:line="360" w:lineRule="auto"/>
        <w:ind w:left="720"/>
        <w:rPr>
          <w:ins w:id="414" w:author="俊达" w:date="2023-08-15T11:02:00Z"/>
          <w:rFonts w:ascii="宋体" w:hAnsi="宋体"/>
          <w:bCs/>
          <w:rPrChange w:id="415" w:author="俊达" w:date="2023-08-15T11:19:00Z">
            <w:rPr>
              <w:ins w:id="416" w:author="俊达" w:date="2023-08-15T11:02:00Z"/>
              <w:rFonts w:ascii="宋体" w:hAnsi="宋体"/>
              <w:b/>
              <w:sz w:val="28"/>
            </w:rPr>
          </w:rPrChange>
        </w:rPr>
        <w:pPrChange w:id="417" w:author="俊达" w:date="2023-08-15T11:19:00Z">
          <w:pPr>
            <w:pStyle w:val="Char"/>
            <w:numPr>
              <w:numId w:val="5"/>
            </w:numPr>
            <w:spacing w:after="312" w:line="360" w:lineRule="auto"/>
            <w:ind w:left="720" w:hanging="720"/>
          </w:pPr>
        </w:pPrChange>
      </w:pPr>
      <w:ins w:id="418" w:author="俊达" w:date="2023-08-15T10:57:00Z">
        <w:r w:rsidRPr="002408A3">
          <w:rPr>
            <w:rFonts w:ascii="宋体" w:hAnsi="宋体" w:hint="eastAsia"/>
            <w:bCs/>
            <w:rPrChange w:id="419" w:author="俊达" w:date="2023-08-15T11:19:00Z">
              <w:rPr>
                <w:rFonts w:ascii="宋体" w:hAnsi="宋体" w:hint="eastAsia"/>
                <w:b/>
                <w:sz w:val="28"/>
              </w:rPr>
            </w:rPrChange>
          </w:rPr>
          <w:lastRenderedPageBreak/>
          <w:t>所有条件</w:t>
        </w:r>
      </w:ins>
      <w:ins w:id="420" w:author="俊达" w:date="2023-08-15T10:59:00Z">
        <w:r w:rsidRPr="002408A3">
          <w:rPr>
            <w:rFonts w:ascii="宋体" w:hAnsi="宋体" w:hint="eastAsia"/>
            <w:bCs/>
            <w:rPrChange w:id="421" w:author="俊达" w:date="2023-08-15T11:19:00Z">
              <w:rPr>
                <w:rFonts w:ascii="宋体" w:hAnsi="宋体" w:hint="eastAsia"/>
                <w:b/>
                <w:sz w:val="28"/>
              </w:rPr>
            </w:rPrChange>
          </w:rPr>
          <w:t>（推理方法，推理结果）</w:t>
        </w:r>
      </w:ins>
      <w:ins w:id="422" w:author="俊达" w:date="2023-08-15T10:57:00Z">
        <w:r w:rsidRPr="002408A3">
          <w:rPr>
            <w:rFonts w:ascii="宋体" w:hAnsi="宋体" w:hint="eastAsia"/>
            <w:bCs/>
            <w:rPrChange w:id="423" w:author="俊达" w:date="2023-08-15T11:19:00Z">
              <w:rPr>
                <w:rFonts w:ascii="宋体" w:hAnsi="宋体" w:hint="eastAsia"/>
                <w:b/>
                <w:sz w:val="28"/>
              </w:rPr>
            </w:rPrChange>
          </w:rPr>
          <w:t>一致的情况下，</w:t>
        </w:r>
        <w:proofErr w:type="gramStart"/>
        <w:r w:rsidRPr="002408A3">
          <w:rPr>
            <w:rFonts w:ascii="宋体" w:hAnsi="宋体" w:hint="eastAsia"/>
            <w:bCs/>
            <w:rPrChange w:id="424" w:author="俊达" w:date="2023-08-15T11:19:00Z">
              <w:rPr>
                <w:rFonts w:ascii="宋体" w:hAnsi="宋体" w:hint="eastAsia"/>
                <w:b/>
                <w:sz w:val="28"/>
              </w:rPr>
            </w:rPrChange>
          </w:rPr>
          <w:t>端侧计算方法</w:t>
        </w:r>
      </w:ins>
      <w:proofErr w:type="gramEnd"/>
      <w:ins w:id="425" w:author="俊达" w:date="2023-08-15T10:58:00Z">
        <w:r w:rsidRPr="002408A3">
          <w:rPr>
            <w:rFonts w:ascii="宋体" w:hAnsi="宋体" w:hint="eastAsia"/>
            <w:bCs/>
            <w:rPrChange w:id="426" w:author="俊达" w:date="2023-08-15T11:19:00Z">
              <w:rPr>
                <w:rFonts w:ascii="宋体" w:hAnsi="宋体" w:hint="eastAsia"/>
                <w:b/>
                <w:sz w:val="28"/>
              </w:rPr>
            </w:rPrChange>
          </w:rPr>
          <w:t>所得</w:t>
        </w:r>
      </w:ins>
      <w:proofErr w:type="gramStart"/>
      <w:ins w:id="427" w:author="俊达" w:date="2023-08-15T10:57:00Z">
        <w:r w:rsidRPr="002408A3">
          <w:rPr>
            <w:rFonts w:ascii="宋体" w:hAnsi="宋体" w:hint="eastAsia"/>
            <w:bCs/>
            <w:rPrChange w:id="428" w:author="俊达" w:date="2023-08-15T11:19:00Z">
              <w:rPr>
                <w:rFonts w:ascii="宋体" w:hAnsi="宋体" w:hint="eastAsia"/>
                <w:b/>
                <w:sz w:val="28"/>
              </w:rPr>
            </w:rPrChange>
          </w:rPr>
          <w:t>结果比云侧</w:t>
        </w:r>
      </w:ins>
      <w:proofErr w:type="gramEnd"/>
      <w:ins w:id="429" w:author="俊达" w:date="2023-08-15T10:58:00Z">
        <w:r w:rsidRPr="002408A3">
          <w:rPr>
            <w:rFonts w:ascii="宋体" w:hAnsi="宋体" w:hint="eastAsia"/>
            <w:bCs/>
            <w:rPrChange w:id="430" w:author="俊达" w:date="2023-08-15T11:19:00Z">
              <w:rPr>
                <w:rFonts w:ascii="宋体" w:hAnsi="宋体" w:hint="eastAsia"/>
                <w:b/>
                <w:sz w:val="28"/>
              </w:rPr>
            </w:rPrChange>
          </w:rPr>
          <w:t>高百分之一。</w:t>
        </w:r>
      </w:ins>
    </w:p>
    <w:p w14:paraId="0739868A" w14:textId="40CFD0DC" w:rsidR="00B21405" w:rsidRPr="002408A3" w:rsidRDefault="00B21405">
      <w:pPr>
        <w:pStyle w:val="Char"/>
        <w:spacing w:after="312" w:line="360" w:lineRule="auto"/>
        <w:ind w:left="720"/>
        <w:rPr>
          <w:ins w:id="431" w:author="俊达" w:date="2023-08-15T11:19:00Z"/>
          <w:rFonts w:ascii="宋体" w:hAnsi="宋体"/>
          <w:bCs/>
          <w:rPrChange w:id="432" w:author="俊达" w:date="2023-08-15T11:19:00Z">
            <w:rPr>
              <w:ins w:id="433" w:author="俊达" w:date="2023-08-15T11:19:00Z"/>
              <w:rFonts w:ascii="宋体" w:hAnsi="宋体"/>
              <w:b/>
              <w:sz w:val="28"/>
            </w:rPr>
          </w:rPrChange>
        </w:rPr>
      </w:pPr>
      <w:ins w:id="434" w:author="俊达" w:date="2023-08-15T11:00:00Z">
        <w:r w:rsidRPr="002408A3">
          <w:rPr>
            <w:rFonts w:ascii="宋体" w:hAnsi="宋体" w:hint="eastAsia"/>
            <w:bCs/>
            <w:rPrChange w:id="435" w:author="俊达" w:date="2023-08-15T11:19:00Z">
              <w:rPr>
                <w:rFonts w:ascii="宋体" w:hAnsi="宋体" w:hint="eastAsia"/>
                <w:b/>
                <w:sz w:val="28"/>
              </w:rPr>
            </w:rPrChange>
          </w:rPr>
          <w:t>结果</w:t>
        </w:r>
      </w:ins>
      <w:ins w:id="436" w:author="俊达" w:date="2023-08-15T10:58:00Z">
        <w:r w:rsidRPr="002408A3">
          <w:rPr>
            <w:rFonts w:ascii="宋体" w:hAnsi="宋体" w:hint="eastAsia"/>
            <w:bCs/>
            <w:rPrChange w:id="437" w:author="俊达" w:date="2023-08-15T11:19:00Z">
              <w:rPr>
                <w:rFonts w:ascii="宋体" w:hAnsi="宋体" w:hint="eastAsia"/>
                <w:b/>
                <w:sz w:val="28"/>
              </w:rPr>
            </w:rPrChange>
          </w:rPr>
          <w:t>在误差容许范围内</w:t>
        </w:r>
      </w:ins>
      <w:ins w:id="438" w:author="俊达" w:date="2023-08-15T11:00:00Z">
        <w:r w:rsidRPr="002408A3">
          <w:rPr>
            <w:rFonts w:ascii="宋体" w:hAnsi="宋体" w:hint="eastAsia"/>
            <w:bCs/>
            <w:rPrChange w:id="439" w:author="俊达" w:date="2023-08-15T11:19:00Z">
              <w:rPr>
                <w:rFonts w:ascii="宋体" w:hAnsi="宋体" w:hint="eastAsia"/>
                <w:b/>
                <w:sz w:val="28"/>
              </w:rPr>
            </w:rPrChange>
          </w:rPr>
          <w:t>，</w:t>
        </w:r>
      </w:ins>
      <w:proofErr w:type="spellStart"/>
      <w:ins w:id="440" w:author="俊达" w:date="2023-08-15T11:23:00Z">
        <w:r w:rsidR="00282C94" w:rsidRPr="002A7AC2">
          <w:rPr>
            <w:rFonts w:ascii="宋体" w:hAnsi="宋体"/>
            <w:bCs/>
            <w:color w:val="FF0000"/>
            <w:rPrChange w:id="441" w:author="俊达" w:date="2023-08-15T15:26:00Z">
              <w:rPr>
                <w:rFonts w:ascii="宋体" w:hAnsi="宋体"/>
                <w:bCs/>
              </w:rPr>
            </w:rPrChange>
          </w:rPr>
          <w:t>mAP</w:t>
        </w:r>
      </w:ins>
      <w:proofErr w:type="spellEnd"/>
      <w:ins w:id="442" w:author="俊达" w:date="2023-08-15T11:00:00Z">
        <w:r w:rsidRPr="002A7AC2">
          <w:rPr>
            <w:rFonts w:ascii="宋体" w:hAnsi="宋体" w:hint="eastAsia"/>
            <w:bCs/>
            <w:color w:val="FF0000"/>
            <w:rPrChange w:id="443" w:author="俊达" w:date="2023-08-15T15:26:00Z">
              <w:rPr>
                <w:rFonts w:ascii="宋体" w:hAnsi="宋体" w:hint="eastAsia"/>
                <w:b/>
                <w:sz w:val="28"/>
              </w:rPr>
            </w:rPrChange>
          </w:rPr>
          <w:t>计算程序可以正常使用</w:t>
        </w:r>
      </w:ins>
      <w:ins w:id="444" w:author="俊达" w:date="2023-08-15T10:59:00Z">
        <w:r w:rsidRPr="002408A3">
          <w:rPr>
            <w:rFonts w:ascii="宋体" w:hAnsi="宋体" w:hint="eastAsia"/>
            <w:bCs/>
            <w:rPrChange w:id="445" w:author="俊达" w:date="2023-08-15T11:19:00Z">
              <w:rPr>
                <w:rFonts w:ascii="宋体" w:hAnsi="宋体" w:hint="eastAsia"/>
                <w:b/>
                <w:sz w:val="28"/>
              </w:rPr>
            </w:rPrChange>
          </w:rPr>
          <w:t>。</w:t>
        </w:r>
      </w:ins>
    </w:p>
    <w:p w14:paraId="0A04BBE8" w14:textId="77777777" w:rsidR="00900707" w:rsidRPr="00B21405" w:rsidRDefault="00900707">
      <w:pPr>
        <w:pStyle w:val="Char"/>
        <w:spacing w:after="312" w:line="360" w:lineRule="auto"/>
        <w:ind w:left="720"/>
        <w:rPr>
          <w:ins w:id="446" w:author="俊达" w:date="2023-08-15T11:00:00Z"/>
          <w:rFonts w:ascii="宋体" w:hAnsi="宋体"/>
          <w:b/>
          <w:sz w:val="28"/>
        </w:rPr>
        <w:pPrChange w:id="447" w:author="俊达" w:date="2023-08-15T11:02:00Z">
          <w:pPr>
            <w:pStyle w:val="Char"/>
            <w:numPr>
              <w:numId w:val="5"/>
            </w:numPr>
            <w:spacing w:after="312" w:line="360" w:lineRule="auto"/>
            <w:ind w:left="720" w:hanging="720"/>
          </w:pPr>
        </w:pPrChange>
      </w:pPr>
    </w:p>
    <w:p w14:paraId="66DE429C" w14:textId="66605C03" w:rsidR="00B21405" w:rsidRDefault="00B21405" w:rsidP="00B21405">
      <w:pPr>
        <w:pStyle w:val="Char"/>
        <w:spacing w:after="312" w:line="360" w:lineRule="auto"/>
        <w:rPr>
          <w:ins w:id="448" w:author="俊达" w:date="2023-08-15T11:00:00Z"/>
          <w:rFonts w:ascii="宋体" w:hAnsi="宋体"/>
          <w:b/>
          <w:sz w:val="28"/>
        </w:rPr>
      </w:pPr>
      <w:ins w:id="449" w:author="俊达" w:date="2023-08-15T11:00:00Z">
        <w:r>
          <w:rPr>
            <w:rFonts w:ascii="宋体" w:hAnsi="宋体" w:hint="eastAsia"/>
            <w:b/>
            <w:sz w:val="28"/>
          </w:rPr>
          <w:t>产生误差的可能原因：</w:t>
        </w:r>
      </w:ins>
    </w:p>
    <w:p w14:paraId="19B6D721" w14:textId="0FF43EA7" w:rsidR="00B21405" w:rsidRPr="001F4624" w:rsidRDefault="00B21405">
      <w:pPr>
        <w:pStyle w:val="Char"/>
        <w:numPr>
          <w:ilvl w:val="0"/>
          <w:numId w:val="6"/>
        </w:numPr>
        <w:spacing w:after="312" w:line="360" w:lineRule="auto"/>
        <w:rPr>
          <w:ins w:id="450" w:author="俊达" w:date="2023-08-15T11:01:00Z"/>
          <w:rFonts w:ascii="宋体" w:hAnsi="宋体"/>
          <w:bCs/>
          <w:rPrChange w:id="451" w:author="俊达" w:date="2023-08-15T11:04:00Z">
            <w:rPr>
              <w:ins w:id="452" w:author="俊达" w:date="2023-08-15T11:01:00Z"/>
              <w:rFonts w:ascii="宋体" w:hAnsi="宋体"/>
              <w:b/>
              <w:sz w:val="28"/>
            </w:rPr>
          </w:rPrChange>
        </w:rPr>
        <w:pPrChange w:id="453" w:author="俊达" w:date="2023-08-15T11:01:00Z">
          <w:pPr>
            <w:pStyle w:val="Char"/>
            <w:spacing w:after="312" w:line="360" w:lineRule="auto"/>
          </w:pPr>
        </w:pPrChange>
      </w:pPr>
      <w:ins w:id="454" w:author="俊达" w:date="2023-08-15T11:01:00Z">
        <w:r w:rsidRPr="001F4624">
          <w:rPr>
            <w:rFonts w:ascii="宋体" w:hAnsi="宋体" w:hint="eastAsia"/>
            <w:bCs/>
            <w:rPrChange w:id="455" w:author="俊达" w:date="2023-08-15T11:04:00Z">
              <w:rPr>
                <w:rFonts w:ascii="宋体" w:hAnsi="宋体" w:hint="eastAsia"/>
                <w:b/>
                <w:sz w:val="28"/>
              </w:rPr>
            </w:rPrChange>
          </w:rPr>
          <w:t>数值计算精度：</w:t>
        </w:r>
        <w:r w:rsidRPr="001F4624">
          <w:rPr>
            <w:rFonts w:ascii="宋体" w:hAnsi="宋体"/>
            <w:bCs/>
            <w:rPrChange w:id="456" w:author="俊达" w:date="2023-08-15T11:04:00Z">
              <w:rPr>
                <w:rFonts w:ascii="宋体" w:hAnsi="宋体"/>
                <w:b/>
                <w:sz w:val="28"/>
              </w:rPr>
            </w:rPrChange>
          </w:rPr>
          <w:t xml:space="preserve"> C++</w:t>
        </w:r>
        <w:r w:rsidRPr="001F4624">
          <w:rPr>
            <w:rFonts w:ascii="宋体" w:hAnsi="宋体" w:hint="eastAsia"/>
            <w:bCs/>
            <w:rPrChange w:id="457" w:author="俊达" w:date="2023-08-15T11:04:00Z">
              <w:rPr>
                <w:rFonts w:ascii="宋体" w:hAnsi="宋体" w:hint="eastAsia"/>
                <w:b/>
                <w:sz w:val="28"/>
              </w:rPr>
            </w:rPrChange>
          </w:rPr>
          <w:t>和</w:t>
        </w:r>
        <w:r w:rsidRPr="001F4624">
          <w:rPr>
            <w:rFonts w:ascii="宋体" w:hAnsi="宋体"/>
            <w:bCs/>
            <w:rPrChange w:id="458" w:author="俊达" w:date="2023-08-15T11:04:00Z">
              <w:rPr>
                <w:rFonts w:ascii="宋体" w:hAnsi="宋体"/>
                <w:b/>
                <w:sz w:val="28"/>
              </w:rPr>
            </w:rPrChange>
          </w:rPr>
          <w:t>Python</w:t>
        </w:r>
        <w:r w:rsidRPr="001F4624">
          <w:rPr>
            <w:rFonts w:ascii="宋体" w:hAnsi="宋体" w:hint="eastAsia"/>
            <w:bCs/>
            <w:rPrChange w:id="459" w:author="俊达" w:date="2023-08-15T11:04:00Z">
              <w:rPr>
                <w:rFonts w:ascii="宋体" w:hAnsi="宋体" w:hint="eastAsia"/>
                <w:b/>
                <w:sz w:val="28"/>
              </w:rPr>
            </w:rPrChange>
          </w:rPr>
          <w:t>在处理浮点数时可能存在微小的差异，这可能会影响计算结果。</w:t>
        </w:r>
      </w:ins>
    </w:p>
    <w:p w14:paraId="393F1149" w14:textId="46F1AF7A" w:rsidR="00B21405" w:rsidRDefault="00B21405">
      <w:pPr>
        <w:pStyle w:val="Char"/>
        <w:numPr>
          <w:ilvl w:val="0"/>
          <w:numId w:val="6"/>
        </w:numPr>
        <w:spacing w:after="312" w:line="360" w:lineRule="auto"/>
        <w:rPr>
          <w:ins w:id="460" w:author="俊达" w:date="2023-08-15T11:23:00Z"/>
          <w:rFonts w:ascii="宋体" w:hAnsi="宋体"/>
          <w:bCs/>
        </w:rPr>
      </w:pPr>
      <w:ins w:id="461" w:author="俊达" w:date="2023-08-15T11:01:00Z">
        <w:r w:rsidRPr="001F4624">
          <w:rPr>
            <w:rFonts w:ascii="宋体" w:hAnsi="宋体" w:hint="eastAsia"/>
            <w:bCs/>
            <w:rPrChange w:id="462" w:author="俊达" w:date="2023-08-15T11:04:00Z">
              <w:rPr>
                <w:rFonts w:ascii="宋体" w:hAnsi="宋体" w:hint="eastAsia"/>
                <w:b/>
                <w:sz w:val="28"/>
              </w:rPr>
            </w:rPrChange>
          </w:rPr>
          <w:t>编译优化：</w:t>
        </w:r>
        <w:r w:rsidRPr="001F4624">
          <w:rPr>
            <w:rFonts w:ascii="宋体" w:hAnsi="宋体"/>
            <w:bCs/>
            <w:rPrChange w:id="463" w:author="俊达" w:date="2023-08-15T11:04:00Z">
              <w:rPr>
                <w:rFonts w:ascii="宋体" w:hAnsi="宋体"/>
                <w:b/>
                <w:sz w:val="28"/>
              </w:rPr>
            </w:rPrChange>
          </w:rPr>
          <w:t xml:space="preserve"> C++</w:t>
        </w:r>
        <w:r w:rsidRPr="001F4624">
          <w:rPr>
            <w:rFonts w:ascii="宋体" w:hAnsi="宋体" w:hint="eastAsia"/>
            <w:bCs/>
            <w:rPrChange w:id="464" w:author="俊达" w:date="2023-08-15T11:04:00Z">
              <w:rPr>
                <w:rFonts w:ascii="宋体" w:hAnsi="宋体" w:hint="eastAsia"/>
                <w:b/>
                <w:sz w:val="28"/>
              </w:rPr>
            </w:rPrChange>
          </w:rPr>
          <w:t>编译器可能会对代码进行优化，从而提高执行效率和计算精度。</w:t>
        </w:r>
      </w:ins>
    </w:p>
    <w:p w14:paraId="40E5AC8B" w14:textId="341A6F6A" w:rsidR="00630B1D" w:rsidRPr="001F4624" w:rsidRDefault="00630B1D">
      <w:pPr>
        <w:pStyle w:val="Char"/>
        <w:numPr>
          <w:ilvl w:val="0"/>
          <w:numId w:val="6"/>
        </w:numPr>
        <w:spacing w:after="312" w:line="360" w:lineRule="auto"/>
        <w:rPr>
          <w:ins w:id="465" w:author="俊达" w:date="2023-08-14T15:55:00Z"/>
          <w:rFonts w:ascii="宋体" w:hAnsi="宋体"/>
          <w:bCs/>
          <w:rPrChange w:id="466" w:author="俊达" w:date="2023-08-15T11:04:00Z">
            <w:rPr>
              <w:ins w:id="467" w:author="俊达" w:date="2023-08-14T15:55:00Z"/>
              <w:rFonts w:ascii="宋体" w:hAnsi="宋体"/>
              <w:b/>
              <w:sz w:val="28"/>
            </w:rPr>
          </w:rPrChange>
        </w:rPr>
        <w:pPrChange w:id="468" w:author="俊达" w:date="2023-08-15T11:01:00Z">
          <w:pPr>
            <w:pStyle w:val="Char"/>
            <w:spacing w:after="312" w:line="360" w:lineRule="auto"/>
          </w:pPr>
        </w:pPrChange>
      </w:pPr>
      <w:ins w:id="469" w:author="俊达" w:date="2023-08-15T11:23:00Z">
        <w:r w:rsidRPr="00630B1D">
          <w:rPr>
            <w:rFonts w:ascii="宋体" w:hAnsi="宋体" w:hint="eastAsia"/>
            <w:bCs/>
          </w:rPr>
          <w:t>库和依赖：</w:t>
        </w:r>
        <w:r w:rsidRPr="00630B1D">
          <w:rPr>
            <w:rFonts w:ascii="宋体" w:hAnsi="宋体"/>
            <w:bCs/>
          </w:rPr>
          <w:t xml:space="preserve"> </w:t>
        </w:r>
        <w:r w:rsidRPr="00630B1D">
          <w:rPr>
            <w:rFonts w:ascii="宋体" w:hAnsi="宋体" w:hint="eastAsia"/>
            <w:bCs/>
          </w:rPr>
          <w:t>可能在</w:t>
        </w:r>
        <w:r w:rsidRPr="00630B1D">
          <w:rPr>
            <w:rFonts w:ascii="宋体" w:hAnsi="宋体"/>
            <w:bCs/>
          </w:rPr>
          <w:t>C++</w:t>
        </w:r>
        <w:r w:rsidRPr="00630B1D">
          <w:rPr>
            <w:rFonts w:ascii="宋体" w:hAnsi="宋体" w:hint="eastAsia"/>
            <w:bCs/>
          </w:rPr>
          <w:t>和</w:t>
        </w:r>
        <w:r w:rsidRPr="00630B1D">
          <w:rPr>
            <w:rFonts w:ascii="宋体" w:hAnsi="宋体"/>
            <w:bCs/>
          </w:rPr>
          <w:t>Python</w:t>
        </w:r>
        <w:r w:rsidRPr="00630B1D">
          <w:rPr>
            <w:rFonts w:ascii="宋体" w:hAnsi="宋体" w:hint="eastAsia"/>
            <w:bCs/>
          </w:rPr>
          <w:t>实现中使用了不同的库和依赖项，这可能会影响结果。</w:t>
        </w:r>
      </w:ins>
    </w:p>
    <w:p w14:paraId="18605DC3" w14:textId="58C4A6F3" w:rsidR="00B104BF" w:rsidRDefault="00B104BF">
      <w:pPr>
        <w:pStyle w:val="Char"/>
        <w:spacing w:after="312" w:line="360" w:lineRule="auto"/>
        <w:rPr>
          <w:ins w:id="470" w:author="俊达" w:date="2023-08-15T11:16:00Z"/>
          <w:rFonts w:ascii="宋体" w:hAnsi="宋体"/>
          <w:b/>
          <w:sz w:val="28"/>
        </w:rPr>
      </w:pPr>
    </w:p>
    <w:p w14:paraId="240F9153" w14:textId="24EF6CD8" w:rsidR="00B52DE5" w:rsidRDefault="00B52DE5" w:rsidP="00B52DE5">
      <w:pPr>
        <w:pStyle w:val="Char"/>
        <w:numPr>
          <w:ilvl w:val="0"/>
          <w:numId w:val="5"/>
        </w:numPr>
        <w:spacing w:after="312" w:line="360" w:lineRule="auto"/>
        <w:rPr>
          <w:ins w:id="471" w:author="俊达" w:date="2023-08-15T11:20:00Z"/>
          <w:rFonts w:ascii="宋体" w:hAnsi="宋体"/>
          <w:b/>
          <w:sz w:val="28"/>
        </w:rPr>
      </w:pPr>
      <w:ins w:id="472" w:author="俊达" w:date="2023-08-15T11:20:00Z">
        <w:r>
          <w:rPr>
            <w:rFonts w:ascii="宋体" w:hAnsi="宋体" w:hint="eastAsia"/>
            <w:b/>
            <w:sz w:val="28"/>
          </w:rPr>
          <w:t>对比实验</w:t>
        </w:r>
        <w:r>
          <w:rPr>
            <w:rFonts w:ascii="宋体" w:hAnsi="宋体"/>
            <w:b/>
            <w:sz w:val="28"/>
          </w:rPr>
          <w:t>3</w:t>
        </w:r>
        <w:r>
          <w:rPr>
            <w:rFonts w:ascii="宋体" w:hAnsi="宋体" w:hint="eastAsia"/>
            <w:b/>
            <w:sz w:val="28"/>
          </w:rPr>
          <w:t>和</w:t>
        </w:r>
        <w:r>
          <w:rPr>
            <w:rFonts w:ascii="宋体" w:hAnsi="宋体"/>
            <w:b/>
            <w:sz w:val="28"/>
          </w:rPr>
          <w:t>4</w:t>
        </w:r>
        <w:r>
          <w:rPr>
            <w:rFonts w:ascii="宋体" w:hAnsi="宋体" w:hint="eastAsia"/>
            <w:b/>
            <w:sz w:val="28"/>
          </w:rPr>
          <w:t>。</w:t>
        </w:r>
      </w:ins>
    </w:p>
    <w:p w14:paraId="6AF2DB47" w14:textId="7EB785EC" w:rsidR="00282C94" w:rsidRDefault="00282C94" w:rsidP="00282C94">
      <w:pPr>
        <w:pStyle w:val="TableText"/>
        <w:spacing w:line="360" w:lineRule="auto"/>
        <w:jc w:val="both"/>
        <w:rPr>
          <w:ins w:id="473" w:author="俊达" w:date="2023-08-15T11:24:00Z"/>
        </w:rPr>
      </w:pPr>
      <w:proofErr w:type="gramStart"/>
      <w:ins w:id="474" w:author="俊达" w:date="2023-08-15T11:22:00Z">
        <w:r w:rsidRPr="00006C63">
          <w:rPr>
            <w:rFonts w:hint="eastAsia"/>
          </w:rPr>
          <w:t>端侧</w:t>
        </w:r>
        <w:proofErr w:type="gramEnd"/>
        <w:r w:rsidRPr="00006C63">
          <w:t>deepstream6.</w:t>
        </w:r>
        <w:r>
          <w:t>2</w:t>
        </w:r>
        <w:r>
          <w:rPr>
            <w:rFonts w:hint="eastAsia"/>
          </w:rPr>
          <w:t>使用</w:t>
        </w:r>
        <w:r>
          <w:rPr>
            <w:rFonts w:hint="eastAsia"/>
          </w:rPr>
          <w:t>f</w:t>
        </w:r>
        <w:r>
          <w:t>p16</w:t>
        </w:r>
        <w:r>
          <w:rPr>
            <w:rFonts w:hint="eastAsia"/>
          </w:rPr>
          <w:t>的</w:t>
        </w:r>
      </w:ins>
      <w:ins w:id="475" w:author="俊达" w:date="2023-08-15T11:23:00Z">
        <w:r>
          <w:rPr>
            <w:rFonts w:hint="eastAsia"/>
          </w:rPr>
          <w:t>模型推理结果</w:t>
        </w:r>
        <w:proofErr w:type="spellStart"/>
        <w:r>
          <w:rPr>
            <w:rFonts w:hint="eastAsia"/>
          </w:rPr>
          <w:t>m</w:t>
        </w:r>
        <w:r>
          <w:t>AP</w:t>
        </w:r>
        <w:proofErr w:type="spellEnd"/>
        <w:r>
          <w:rPr>
            <w:rFonts w:hint="eastAsia"/>
          </w:rPr>
          <w:t>为</w:t>
        </w:r>
      </w:ins>
      <w:ins w:id="476" w:author="俊达" w:date="2023-08-15T11:24:00Z">
        <w:r w:rsidR="00BF67B6" w:rsidRPr="00BF67B6">
          <w:t>0.875864</w:t>
        </w:r>
        <w:r w:rsidR="00BF67B6">
          <w:rPr>
            <w:rFonts w:hint="eastAsia"/>
          </w:rPr>
          <w:t>，</w:t>
        </w:r>
      </w:ins>
    </w:p>
    <w:p w14:paraId="61999EE6" w14:textId="43C1B83D" w:rsidR="00BF67B6" w:rsidRDefault="00BF67B6" w:rsidP="00282C94">
      <w:pPr>
        <w:pStyle w:val="TableText"/>
        <w:spacing w:line="360" w:lineRule="auto"/>
        <w:jc w:val="both"/>
        <w:rPr>
          <w:ins w:id="477" w:author="俊达" w:date="2023-08-15T11:25:00Z"/>
        </w:rPr>
      </w:pPr>
      <w:ins w:id="478" w:author="俊达" w:date="2023-08-15T11:24:00Z">
        <w:r>
          <w:rPr>
            <w:rFonts w:hint="eastAsia"/>
          </w:rPr>
          <w:t>飞书上记录的，云侧推理的</w:t>
        </w:r>
        <w:proofErr w:type="spellStart"/>
        <w:r>
          <w:rPr>
            <w:rFonts w:hint="eastAsia"/>
          </w:rPr>
          <w:t>m</w:t>
        </w:r>
        <w:r>
          <w:t>AP</w:t>
        </w:r>
        <w:proofErr w:type="spellEnd"/>
        <w:r>
          <w:rPr>
            <w:rFonts w:hint="eastAsia"/>
          </w:rPr>
          <w:t>为</w:t>
        </w:r>
        <w:r w:rsidRPr="00BF67B6">
          <w:t>0.914</w:t>
        </w:r>
      </w:ins>
      <w:ins w:id="479" w:author="俊达" w:date="2023-08-15T11:25:00Z">
        <w:r>
          <w:rPr>
            <w:rFonts w:hint="eastAsia"/>
          </w:rPr>
          <w:t>，</w:t>
        </w:r>
      </w:ins>
    </w:p>
    <w:p w14:paraId="79C5E43B" w14:textId="1A637016" w:rsidR="00BF67B6" w:rsidRDefault="00BF67B6" w:rsidP="00282C94">
      <w:pPr>
        <w:pStyle w:val="TableText"/>
        <w:spacing w:line="360" w:lineRule="auto"/>
        <w:jc w:val="both"/>
        <w:rPr>
          <w:ins w:id="480" w:author="俊达" w:date="2023-08-15T11:22:00Z"/>
        </w:rPr>
      </w:pPr>
      <w:proofErr w:type="gramStart"/>
      <w:ins w:id="481" w:author="俊达" w:date="2023-08-15T11:25:00Z">
        <w:r>
          <w:rPr>
            <w:rFonts w:hint="eastAsia"/>
          </w:rPr>
          <w:t>端侧比云</w:t>
        </w:r>
        <w:proofErr w:type="gramEnd"/>
        <w:r>
          <w:rPr>
            <w:rFonts w:hint="eastAsia"/>
          </w:rPr>
          <w:t>侧的</w:t>
        </w:r>
        <w:proofErr w:type="spellStart"/>
        <w:r>
          <w:rPr>
            <w:rFonts w:hint="eastAsia"/>
          </w:rPr>
          <w:t>m</w:t>
        </w:r>
        <w:r>
          <w:t>AP</w:t>
        </w:r>
        <w:proofErr w:type="spellEnd"/>
        <w:r>
          <w:rPr>
            <w:rFonts w:hint="eastAsia"/>
          </w:rPr>
          <w:t>下降约</w:t>
        </w:r>
        <w:r>
          <w:t>0.04</w:t>
        </w:r>
      </w:ins>
    </w:p>
    <w:p w14:paraId="0B458FA6" w14:textId="06A47ED8" w:rsidR="00900707" w:rsidRPr="004342C3" w:rsidRDefault="00900707">
      <w:pPr>
        <w:pStyle w:val="Char"/>
        <w:spacing w:after="312" w:line="360" w:lineRule="auto"/>
        <w:rPr>
          <w:ins w:id="482" w:author="俊达" w:date="2023-08-15T11:16:00Z"/>
          <w:rFonts w:ascii="宋体" w:hAnsi="宋体"/>
          <w:b/>
          <w:sz w:val="28"/>
        </w:rPr>
      </w:pPr>
    </w:p>
    <w:p w14:paraId="6FA2C609" w14:textId="52942F7E" w:rsidR="00900707" w:rsidRDefault="00900707">
      <w:pPr>
        <w:pStyle w:val="Char"/>
        <w:spacing w:after="312" w:line="360" w:lineRule="auto"/>
        <w:rPr>
          <w:ins w:id="483" w:author="俊达" w:date="2023-08-15T11:16:00Z"/>
          <w:rFonts w:ascii="宋体" w:hAnsi="宋体"/>
          <w:b/>
          <w:sz w:val="28"/>
        </w:rPr>
      </w:pPr>
    </w:p>
    <w:p w14:paraId="19EEE817" w14:textId="7D4A82BC" w:rsidR="00900707" w:rsidRDefault="00900707">
      <w:pPr>
        <w:pStyle w:val="Char"/>
        <w:spacing w:after="312" w:line="360" w:lineRule="auto"/>
        <w:rPr>
          <w:ins w:id="484" w:author="俊达" w:date="2023-08-15T11:16:00Z"/>
          <w:rFonts w:ascii="宋体" w:hAnsi="宋体"/>
          <w:b/>
          <w:sz w:val="28"/>
        </w:rPr>
      </w:pPr>
    </w:p>
    <w:p w14:paraId="043A77AE" w14:textId="520E0116" w:rsidR="00900707" w:rsidRDefault="00900707">
      <w:pPr>
        <w:pStyle w:val="Char"/>
        <w:spacing w:after="312" w:line="360" w:lineRule="auto"/>
        <w:rPr>
          <w:ins w:id="485" w:author="俊达" w:date="2023-08-15T11:16:00Z"/>
          <w:rFonts w:ascii="宋体" w:hAnsi="宋体"/>
          <w:b/>
          <w:sz w:val="28"/>
        </w:rPr>
      </w:pPr>
    </w:p>
    <w:p w14:paraId="4EF53BD0" w14:textId="147673A2" w:rsidR="00F75CCB" w:rsidRDefault="00900707" w:rsidP="00F75CCB">
      <w:pPr>
        <w:pStyle w:val="Char"/>
        <w:spacing w:after="312" w:line="360" w:lineRule="auto"/>
        <w:outlineLvl w:val="0"/>
        <w:rPr>
          <w:ins w:id="486" w:author="俊达" w:date="2023-08-15T17:15:00Z"/>
          <w:rFonts w:ascii="宋体" w:hAnsi="宋体"/>
          <w:b/>
          <w:sz w:val="28"/>
        </w:rPr>
      </w:pPr>
      <w:bookmarkStart w:id="487" w:name="_Toc143074802"/>
      <w:proofErr w:type="gramStart"/>
      <w:ins w:id="488" w:author="俊达" w:date="2023-08-15T11:17:00Z">
        <w:r w:rsidRPr="00900707">
          <w:rPr>
            <w:rFonts w:ascii="宋体" w:hAnsi="宋体" w:hint="eastAsia"/>
            <w:b/>
            <w:sz w:val="28"/>
          </w:rPr>
          <w:t>端侧</w:t>
        </w:r>
        <w:proofErr w:type="spellStart"/>
        <w:proofErr w:type="gramEnd"/>
        <w:r w:rsidRPr="00900707">
          <w:rPr>
            <w:rFonts w:ascii="宋体" w:hAnsi="宋体"/>
            <w:b/>
            <w:sz w:val="28"/>
          </w:rPr>
          <w:t>c++</w:t>
        </w:r>
        <w:proofErr w:type="spellEnd"/>
        <w:r w:rsidRPr="00900707">
          <w:rPr>
            <w:rFonts w:ascii="宋体" w:hAnsi="宋体" w:hint="eastAsia"/>
            <w:b/>
            <w:sz w:val="28"/>
          </w:rPr>
          <w:t>版本的</w:t>
        </w:r>
        <w:proofErr w:type="spellStart"/>
        <w:r w:rsidRPr="00900707">
          <w:rPr>
            <w:rFonts w:ascii="宋体" w:hAnsi="宋体"/>
            <w:b/>
            <w:sz w:val="28"/>
          </w:rPr>
          <w:t>mAP</w:t>
        </w:r>
        <w:proofErr w:type="spellEnd"/>
        <w:r w:rsidRPr="00900707">
          <w:rPr>
            <w:rFonts w:ascii="宋体" w:hAnsi="宋体" w:hint="eastAsia"/>
            <w:b/>
            <w:sz w:val="28"/>
          </w:rPr>
          <w:t>计算</w:t>
        </w:r>
        <w:r>
          <w:rPr>
            <w:rFonts w:ascii="宋体" w:hAnsi="宋体" w:hint="eastAsia"/>
            <w:b/>
            <w:sz w:val="28"/>
          </w:rPr>
          <w:t>程序使用介绍</w:t>
        </w:r>
      </w:ins>
      <w:bookmarkEnd w:id="487"/>
    </w:p>
    <w:p w14:paraId="094A6B29" w14:textId="06FDB37A" w:rsidR="00F75CCB" w:rsidRDefault="00F75CCB" w:rsidP="00F75CCB">
      <w:pPr>
        <w:pStyle w:val="Char"/>
        <w:spacing w:after="312" w:line="360" w:lineRule="auto"/>
        <w:rPr>
          <w:ins w:id="489" w:author="俊达" w:date="2023-08-15T17:15:00Z"/>
          <w:rFonts w:ascii="宋体" w:hAnsi="宋体"/>
          <w:b/>
          <w:sz w:val="28"/>
        </w:rPr>
      </w:pPr>
    </w:p>
    <w:p w14:paraId="4DDB0FE8" w14:textId="251094C0" w:rsidR="00F75CCB" w:rsidRDefault="00F75CCB">
      <w:pPr>
        <w:pStyle w:val="Char"/>
        <w:spacing w:after="312" w:line="360" w:lineRule="auto"/>
        <w:outlineLvl w:val="1"/>
        <w:rPr>
          <w:ins w:id="490" w:author="俊达" w:date="2023-08-15T17:15:00Z"/>
          <w:rFonts w:ascii="宋体" w:hAnsi="宋体"/>
          <w:b/>
          <w:sz w:val="28"/>
        </w:rPr>
        <w:pPrChange w:id="491" w:author="俊达" w:date="2023-08-15T17:16:00Z">
          <w:pPr>
            <w:pStyle w:val="Char"/>
            <w:spacing w:after="312" w:line="360" w:lineRule="auto"/>
          </w:pPr>
        </w:pPrChange>
      </w:pPr>
      <w:bookmarkStart w:id="492" w:name="_Toc143074803"/>
      <w:proofErr w:type="gramStart"/>
      <w:ins w:id="493" w:author="俊达" w:date="2023-08-15T17:16:00Z">
        <w:r w:rsidRPr="00F75CCB">
          <w:rPr>
            <w:rFonts w:ascii="宋体" w:hAnsi="宋体" w:hint="eastAsia"/>
            <w:b/>
            <w:sz w:val="28"/>
          </w:rPr>
          <w:t>端侧</w:t>
        </w:r>
        <w:proofErr w:type="spellStart"/>
        <w:proofErr w:type="gramEnd"/>
        <w:r w:rsidRPr="00F75CCB">
          <w:rPr>
            <w:rFonts w:ascii="宋体" w:hAnsi="宋体"/>
            <w:b/>
            <w:sz w:val="28"/>
          </w:rPr>
          <w:t>mAP</w:t>
        </w:r>
        <w:proofErr w:type="spellEnd"/>
        <w:r w:rsidRPr="00F75CCB">
          <w:rPr>
            <w:rFonts w:ascii="宋体" w:hAnsi="宋体" w:hint="eastAsia"/>
            <w:b/>
            <w:sz w:val="28"/>
          </w:rPr>
          <w:t>计算</w:t>
        </w:r>
        <w:r>
          <w:rPr>
            <w:rFonts w:ascii="宋体" w:hAnsi="宋体" w:hint="eastAsia"/>
            <w:b/>
            <w:sz w:val="28"/>
          </w:rPr>
          <w:t>简单用法</w:t>
        </w:r>
        <w:r w:rsidRPr="00F75CCB">
          <w:rPr>
            <w:rFonts w:ascii="宋体" w:hAnsi="宋体" w:hint="eastAsia"/>
            <w:b/>
            <w:sz w:val="28"/>
          </w:rPr>
          <w:t>：</w:t>
        </w:r>
      </w:ins>
      <w:bookmarkEnd w:id="492"/>
    </w:p>
    <w:p w14:paraId="5B2DAEEC" w14:textId="3B1C16AA" w:rsidR="00B665AC" w:rsidRDefault="00EF5A0E" w:rsidP="00B83299">
      <w:pPr>
        <w:pStyle w:val="Char"/>
        <w:spacing w:after="312" w:line="360" w:lineRule="auto"/>
        <w:rPr>
          <w:ins w:id="494" w:author="俊达" w:date="2023-08-15T17:31:00Z"/>
          <w:rFonts w:ascii="宋体" w:hAnsi="宋体"/>
          <w:bCs/>
        </w:rPr>
      </w:pPr>
      <w:ins w:id="495" w:author="俊达" w:date="2023-08-16T09:31:00Z">
        <w:r>
          <w:rPr>
            <w:rFonts w:ascii="宋体" w:hAnsi="宋体" w:hint="eastAsia"/>
            <w:bCs/>
          </w:rPr>
          <w:lastRenderedPageBreak/>
          <w:t>默认</w:t>
        </w:r>
      </w:ins>
      <w:ins w:id="496" w:author="俊达" w:date="2023-08-15T17:31:00Z">
        <w:r w:rsidR="00B665AC">
          <w:rPr>
            <w:rFonts w:ascii="宋体" w:hAnsi="宋体" w:hint="eastAsia"/>
            <w:bCs/>
          </w:rPr>
          <w:t>计算</w:t>
        </w:r>
      </w:ins>
      <w:ins w:id="497" w:author="俊达" w:date="2023-08-15T17:34:00Z">
        <w:r w:rsidR="00844DC4">
          <w:rPr>
            <w:rFonts w:ascii="宋体" w:hAnsi="宋体" w:hint="eastAsia"/>
            <w:bCs/>
          </w:rPr>
          <w:t>yolo云侧推理结果的</w:t>
        </w:r>
        <w:proofErr w:type="spellStart"/>
        <w:r w:rsidR="00844DC4">
          <w:rPr>
            <w:rFonts w:ascii="宋体" w:hAnsi="宋体" w:hint="eastAsia"/>
            <w:bCs/>
          </w:rPr>
          <w:t>m</w:t>
        </w:r>
        <w:r w:rsidR="00844DC4">
          <w:rPr>
            <w:rFonts w:ascii="宋体" w:hAnsi="宋体"/>
            <w:bCs/>
          </w:rPr>
          <w:t>AP</w:t>
        </w:r>
      </w:ins>
      <w:proofErr w:type="spellEnd"/>
      <w:ins w:id="498" w:author="俊达" w:date="2023-08-15T17:36:00Z">
        <w:r w:rsidR="004D6C01">
          <w:rPr>
            <w:rFonts w:ascii="宋体" w:hAnsi="宋体" w:hint="eastAsia"/>
            <w:bCs/>
          </w:rPr>
          <w:t>：</w:t>
        </w:r>
      </w:ins>
    </w:p>
    <w:p w14:paraId="13D6E67D" w14:textId="3B4B84AD" w:rsidR="00B83299" w:rsidRDefault="00682AF3" w:rsidP="00B83299">
      <w:pPr>
        <w:pStyle w:val="Char"/>
        <w:spacing w:after="312" w:line="360" w:lineRule="auto"/>
        <w:rPr>
          <w:ins w:id="499" w:author="俊达" w:date="2023-08-15T17:16:00Z"/>
          <w:rFonts w:ascii="宋体" w:hAnsi="宋体"/>
          <w:bCs/>
        </w:rPr>
      </w:pPr>
      <w:ins w:id="500" w:author="俊达" w:date="2023-08-15T17:26:00Z">
        <w:r>
          <w:rPr>
            <w:rFonts w:ascii="宋体" w:hAnsi="宋体"/>
            <w:bCs/>
          </w:rPr>
          <w:t>c</w:t>
        </w:r>
        <w:r>
          <w:rPr>
            <w:rFonts w:ascii="宋体" w:hAnsi="宋体" w:hint="eastAsia"/>
            <w:bCs/>
          </w:rPr>
          <w:t>d</w:t>
        </w:r>
        <w:r>
          <w:rPr>
            <w:rFonts w:ascii="宋体" w:hAnsi="宋体"/>
            <w:bCs/>
          </w:rPr>
          <w:t xml:space="preserve"> </w:t>
        </w:r>
      </w:ins>
      <w:ins w:id="501" w:author="俊达" w:date="2023-08-15T17:27:00Z">
        <w:r w:rsidRPr="00682AF3">
          <w:rPr>
            <w:rFonts w:ascii="宋体" w:hAnsi="宋体"/>
            <w:bCs/>
          </w:rPr>
          <w:t>/home/</w:t>
        </w:r>
        <w:proofErr w:type="spellStart"/>
        <w:r w:rsidRPr="00682AF3">
          <w:rPr>
            <w:rFonts w:ascii="宋体" w:hAnsi="宋体"/>
            <w:bCs/>
          </w:rPr>
          <w:t>nvidia</w:t>
        </w:r>
        <w:proofErr w:type="spellEnd"/>
        <w:r w:rsidRPr="00682AF3">
          <w:rPr>
            <w:rFonts w:ascii="宋体" w:hAnsi="宋体"/>
            <w:bCs/>
          </w:rPr>
          <w:t>/Downloads/helmet-test/</w:t>
        </w:r>
        <w:proofErr w:type="spellStart"/>
        <w:r w:rsidRPr="00682AF3">
          <w:rPr>
            <w:rFonts w:ascii="宋体" w:hAnsi="宋体"/>
            <w:bCs/>
          </w:rPr>
          <w:t>val_images</w:t>
        </w:r>
        <w:proofErr w:type="spellEnd"/>
        <w:r w:rsidRPr="00682AF3">
          <w:rPr>
            <w:rFonts w:ascii="宋体" w:hAnsi="宋体"/>
            <w:bCs/>
          </w:rPr>
          <w:t>/</w:t>
        </w:r>
      </w:ins>
    </w:p>
    <w:p w14:paraId="77C9675D" w14:textId="48332F4E" w:rsidR="00B83299" w:rsidRDefault="00682AF3">
      <w:pPr>
        <w:pStyle w:val="Char"/>
        <w:spacing w:after="312" w:line="360" w:lineRule="auto"/>
        <w:rPr>
          <w:ins w:id="502" w:author="俊达" w:date="2023-08-15T17:16:00Z"/>
          <w:rFonts w:ascii="宋体" w:hAnsi="宋体"/>
          <w:bCs/>
        </w:rPr>
      </w:pPr>
      <w:proofErr w:type="gramStart"/>
      <w:ins w:id="503" w:author="俊达" w:date="2023-08-15T17:31:00Z">
        <w:r>
          <w:rPr>
            <w:rFonts w:ascii="宋体" w:hAnsi="宋体"/>
            <w:bCs/>
          </w:rPr>
          <w:t>.</w:t>
        </w:r>
      </w:ins>
      <w:ins w:id="504" w:author="俊达" w:date="2023-08-15T17:27:00Z">
        <w:r>
          <w:rPr>
            <w:rFonts w:ascii="宋体" w:hAnsi="宋体"/>
            <w:bCs/>
          </w:rPr>
          <w:t>/</w:t>
        </w:r>
        <w:proofErr w:type="gramEnd"/>
        <w:r w:rsidRPr="00682AF3">
          <w:rPr>
            <w:rFonts w:ascii="宋体" w:hAnsi="宋体"/>
            <w:bCs/>
          </w:rPr>
          <w:t>mapchange</w:t>
        </w:r>
      </w:ins>
      <w:ins w:id="505" w:author="俊达" w:date="2023-08-15T17:31:00Z">
        <w:r>
          <w:rPr>
            <w:rFonts w:ascii="宋体" w:hAnsi="宋体"/>
            <w:bCs/>
          </w:rPr>
          <w:t>5</w:t>
        </w:r>
      </w:ins>
      <w:ins w:id="506" w:author="俊达" w:date="2023-08-15T17:27:00Z">
        <w:r w:rsidRPr="00682AF3">
          <w:rPr>
            <w:rFonts w:ascii="宋体" w:hAnsi="宋体"/>
            <w:bCs/>
          </w:rPr>
          <w:t>-yolocal-101</w:t>
        </w:r>
      </w:ins>
    </w:p>
    <w:p w14:paraId="0A571B6C" w14:textId="5ACDC5B9" w:rsidR="00B83299" w:rsidRDefault="00B83299" w:rsidP="00B83299">
      <w:pPr>
        <w:pStyle w:val="Char"/>
        <w:spacing w:after="312" w:line="360" w:lineRule="auto"/>
        <w:rPr>
          <w:ins w:id="507" w:author="俊达" w:date="2023-08-15T17:16:00Z"/>
          <w:rFonts w:ascii="宋体" w:hAnsi="宋体"/>
          <w:bCs/>
        </w:rPr>
      </w:pPr>
    </w:p>
    <w:p w14:paraId="232730A3" w14:textId="49101BFD" w:rsidR="00B83299" w:rsidRDefault="004D6C01" w:rsidP="00B83299">
      <w:pPr>
        <w:pStyle w:val="Char"/>
        <w:spacing w:after="312" w:line="360" w:lineRule="auto"/>
        <w:rPr>
          <w:ins w:id="508" w:author="俊达" w:date="2023-08-15T17:37:00Z"/>
          <w:rFonts w:ascii="宋体" w:hAnsi="宋体"/>
          <w:bCs/>
        </w:rPr>
      </w:pPr>
      <w:ins w:id="509" w:author="俊达" w:date="2023-08-15T17:35:00Z">
        <w:r>
          <w:rPr>
            <w:rFonts w:ascii="宋体" w:hAnsi="宋体" w:hint="eastAsia"/>
            <w:bCs/>
          </w:rPr>
          <w:t>如果</w:t>
        </w:r>
      </w:ins>
      <w:ins w:id="510" w:author="俊达" w:date="2023-08-16T09:31:00Z">
        <w:r w:rsidR="00EF5A0E">
          <w:rPr>
            <w:rFonts w:ascii="宋体" w:hAnsi="宋体" w:hint="eastAsia"/>
            <w:bCs/>
          </w:rPr>
          <w:t>需要</w:t>
        </w:r>
      </w:ins>
      <w:ins w:id="511" w:author="俊达" w:date="2023-08-15T17:36:00Z">
        <w:r>
          <w:rPr>
            <w:rFonts w:ascii="宋体" w:hAnsi="宋体" w:hint="eastAsia"/>
            <w:bCs/>
          </w:rPr>
          <w:t>计算其他推理结果</w:t>
        </w:r>
      </w:ins>
      <w:ins w:id="512" w:author="俊达" w:date="2023-08-15T17:37:00Z">
        <w:r w:rsidR="001A2ABD">
          <w:rPr>
            <w:rFonts w:ascii="宋体" w:hAnsi="宋体" w:hint="eastAsia"/>
            <w:bCs/>
          </w:rPr>
          <w:t>（</w:t>
        </w:r>
        <w:proofErr w:type="gramStart"/>
        <w:r w:rsidR="001A2ABD">
          <w:rPr>
            <w:rFonts w:ascii="宋体" w:hAnsi="宋体" w:hint="eastAsia"/>
            <w:bCs/>
          </w:rPr>
          <w:t>比如端侧</w:t>
        </w:r>
      </w:ins>
      <w:proofErr w:type="gramEnd"/>
      <w:ins w:id="513" w:author="俊达" w:date="2023-08-16T09:32:00Z">
        <w:r w:rsidR="00EF5A0E">
          <w:rPr>
            <w:rFonts w:ascii="宋体" w:hAnsi="宋体" w:hint="eastAsia"/>
            <w:bCs/>
          </w:rPr>
          <w:t>，在</w:t>
        </w:r>
        <w:r w:rsidR="00EF5A0E" w:rsidRPr="00EF5A0E">
          <w:rPr>
            <w:rFonts w:ascii="宋体" w:hAnsi="宋体"/>
            <w:bCs/>
          </w:rPr>
          <w:t>map7-3.cpp</w:t>
        </w:r>
        <w:r w:rsidR="00EF5A0E">
          <w:rPr>
            <w:rFonts w:ascii="宋体" w:hAnsi="宋体" w:hint="eastAsia"/>
            <w:bCs/>
          </w:rPr>
          <w:t>的</w:t>
        </w:r>
      </w:ins>
      <w:ins w:id="514" w:author="俊达" w:date="2023-08-16T09:33:00Z">
        <w:r w:rsidR="00EF5A0E">
          <w:rPr>
            <w:rFonts w:ascii="宋体" w:hAnsi="宋体" w:hint="eastAsia"/>
            <w:bCs/>
          </w:rPr>
          <w:t>3</w:t>
        </w:r>
        <w:r w:rsidR="00EF5A0E">
          <w:rPr>
            <w:rFonts w:ascii="宋体" w:hAnsi="宋体"/>
            <w:bCs/>
          </w:rPr>
          <w:t>7</w:t>
        </w:r>
      </w:ins>
      <w:ins w:id="515" w:author="俊达" w:date="2023-08-16T09:38:00Z">
        <w:r w:rsidR="00334E37">
          <w:rPr>
            <w:rFonts w:ascii="宋体" w:hAnsi="宋体"/>
            <w:bCs/>
          </w:rPr>
          <w:t>9</w:t>
        </w:r>
      </w:ins>
      <w:ins w:id="516" w:author="俊达" w:date="2023-08-16T09:33:00Z">
        <w:r w:rsidR="00EF5A0E">
          <w:rPr>
            <w:rFonts w:ascii="宋体" w:hAnsi="宋体" w:hint="eastAsia"/>
            <w:bCs/>
          </w:rPr>
          <w:t>行附近修改输入文件路径</w:t>
        </w:r>
      </w:ins>
      <w:ins w:id="517" w:author="俊达" w:date="2023-08-15T17:37:00Z">
        <w:r w:rsidR="001A2ABD">
          <w:rPr>
            <w:rFonts w:ascii="宋体" w:hAnsi="宋体" w:hint="eastAsia"/>
            <w:bCs/>
          </w:rPr>
          <w:t>）</w:t>
        </w:r>
      </w:ins>
      <w:ins w:id="518" w:author="俊达" w:date="2023-08-16T09:31:00Z">
        <w:r w:rsidR="00EF5A0E">
          <w:rPr>
            <w:rFonts w:ascii="宋体" w:hAnsi="宋体" w:hint="eastAsia"/>
            <w:bCs/>
          </w:rPr>
          <w:t>或者需要修改</w:t>
        </w:r>
        <w:proofErr w:type="spellStart"/>
        <w:r w:rsidR="00EF5A0E">
          <w:rPr>
            <w:rFonts w:ascii="宋体" w:hAnsi="宋体" w:hint="eastAsia"/>
            <w:bCs/>
          </w:rPr>
          <w:t>m</w:t>
        </w:r>
        <w:r w:rsidR="00EF5A0E">
          <w:rPr>
            <w:rFonts w:ascii="宋体" w:hAnsi="宋体"/>
            <w:bCs/>
          </w:rPr>
          <w:t>AP</w:t>
        </w:r>
        <w:proofErr w:type="spellEnd"/>
        <w:r w:rsidR="00EF5A0E">
          <w:rPr>
            <w:rFonts w:ascii="宋体" w:hAnsi="宋体" w:hint="eastAsia"/>
            <w:bCs/>
          </w:rPr>
          <w:t>计算方式</w:t>
        </w:r>
      </w:ins>
      <w:ins w:id="519" w:author="俊达" w:date="2023-08-15T17:36:00Z">
        <w:r>
          <w:rPr>
            <w:rFonts w:ascii="宋体" w:hAnsi="宋体" w:hint="eastAsia"/>
            <w:bCs/>
          </w:rPr>
          <w:t>，修改</w:t>
        </w:r>
        <w:proofErr w:type="spellStart"/>
        <w:r>
          <w:rPr>
            <w:rFonts w:ascii="宋体" w:hAnsi="宋体" w:hint="eastAsia"/>
            <w:bCs/>
          </w:rPr>
          <w:t>m</w:t>
        </w:r>
        <w:r>
          <w:rPr>
            <w:rFonts w:ascii="宋体" w:hAnsi="宋体"/>
            <w:bCs/>
          </w:rPr>
          <w:t>AP</w:t>
        </w:r>
        <w:proofErr w:type="spellEnd"/>
        <w:r>
          <w:rPr>
            <w:rFonts w:ascii="宋体" w:hAnsi="宋体" w:hint="eastAsia"/>
            <w:bCs/>
          </w:rPr>
          <w:t>源码后重新</w:t>
        </w:r>
        <w:proofErr w:type="gramStart"/>
        <w:r>
          <w:rPr>
            <w:rFonts w:ascii="宋体" w:hAnsi="宋体" w:hint="eastAsia"/>
            <w:bCs/>
          </w:rPr>
          <w:t>编译再</w:t>
        </w:r>
        <w:proofErr w:type="gramEnd"/>
        <w:r>
          <w:rPr>
            <w:rFonts w:ascii="宋体" w:hAnsi="宋体" w:hint="eastAsia"/>
            <w:bCs/>
          </w:rPr>
          <w:t>执行：</w:t>
        </w:r>
      </w:ins>
    </w:p>
    <w:p w14:paraId="3CF1B1F3" w14:textId="24CF8585" w:rsidR="001B2A1A" w:rsidRDefault="00E94DAC" w:rsidP="00B83299">
      <w:pPr>
        <w:pStyle w:val="Char"/>
        <w:spacing w:after="312" w:line="360" w:lineRule="auto"/>
        <w:rPr>
          <w:ins w:id="520" w:author="俊达" w:date="2023-08-15T17:38:00Z"/>
          <w:rFonts w:ascii="宋体" w:hAnsi="宋体"/>
          <w:bCs/>
        </w:rPr>
      </w:pPr>
      <w:proofErr w:type="spellStart"/>
      <w:ins w:id="521" w:author="俊达" w:date="2023-08-15T17:37:00Z">
        <w:r w:rsidRPr="00E94DAC">
          <w:rPr>
            <w:rFonts w:ascii="宋体" w:hAnsi="宋体"/>
            <w:bCs/>
          </w:rPr>
          <w:t>mAP</w:t>
        </w:r>
        <w:proofErr w:type="spellEnd"/>
        <w:r w:rsidRPr="00E94DAC">
          <w:rPr>
            <w:rFonts w:ascii="宋体" w:hAnsi="宋体" w:hint="eastAsia"/>
            <w:bCs/>
          </w:rPr>
          <w:t>源码</w:t>
        </w:r>
        <w:r>
          <w:rPr>
            <w:rFonts w:ascii="宋体" w:hAnsi="宋体" w:hint="eastAsia"/>
            <w:bCs/>
          </w:rPr>
          <w:t>也在这个</w:t>
        </w:r>
      </w:ins>
      <w:ins w:id="522" w:author="俊达" w:date="2023-08-15T17:38:00Z">
        <w:r>
          <w:rPr>
            <w:rFonts w:ascii="宋体" w:hAnsi="宋体" w:hint="eastAsia"/>
            <w:bCs/>
          </w:rPr>
          <w:t>目录下，即m</w:t>
        </w:r>
        <w:r>
          <w:rPr>
            <w:rFonts w:ascii="宋体" w:hAnsi="宋体"/>
            <w:bCs/>
          </w:rPr>
          <w:t>ap7-3.cpp</w:t>
        </w:r>
      </w:ins>
    </w:p>
    <w:p w14:paraId="4841FF74" w14:textId="015E0BC7" w:rsidR="007D0F1B" w:rsidRDefault="0070452F" w:rsidP="00B83299">
      <w:pPr>
        <w:pStyle w:val="Char"/>
        <w:spacing w:after="312" w:line="360" w:lineRule="auto"/>
        <w:rPr>
          <w:ins w:id="523" w:author="俊达" w:date="2023-08-16T09:17:00Z"/>
          <w:rFonts w:ascii="宋体" w:hAnsi="宋体"/>
          <w:bCs/>
        </w:rPr>
      </w:pPr>
      <w:ins w:id="524" w:author="俊达" w:date="2023-08-16T09:17:00Z">
        <w:r w:rsidRPr="0070452F">
          <w:rPr>
            <w:rFonts w:ascii="宋体" w:hAnsi="宋体" w:hint="eastAsia"/>
            <w:bCs/>
          </w:rPr>
          <w:t>编译</w:t>
        </w:r>
        <w:r>
          <w:rPr>
            <w:rFonts w:ascii="宋体" w:hAnsi="宋体" w:hint="eastAsia"/>
            <w:bCs/>
          </w:rPr>
          <w:t>：</w:t>
        </w:r>
      </w:ins>
    </w:p>
    <w:p w14:paraId="0FF69242" w14:textId="3F7092C1" w:rsidR="0070452F" w:rsidRDefault="00A05C0D" w:rsidP="00B83299">
      <w:pPr>
        <w:pStyle w:val="Char"/>
        <w:spacing w:after="312" w:line="360" w:lineRule="auto"/>
        <w:rPr>
          <w:ins w:id="525" w:author="俊达" w:date="2023-08-15T17:37:00Z"/>
          <w:rFonts w:ascii="宋体" w:hAnsi="宋体"/>
          <w:bCs/>
        </w:rPr>
      </w:pPr>
      <w:ins w:id="526" w:author="俊达" w:date="2023-08-16T09:31:00Z">
        <w:r w:rsidRPr="00A05C0D">
          <w:rPr>
            <w:rFonts w:ascii="宋体" w:hAnsi="宋体"/>
            <w:bCs/>
          </w:rPr>
          <w:t>g++ map7-3.cpp -o mapchange5-yolocal-101</w:t>
        </w:r>
      </w:ins>
    </w:p>
    <w:p w14:paraId="22F06F8C" w14:textId="79C36404" w:rsidR="001B2A1A" w:rsidRDefault="002A516E" w:rsidP="00B83299">
      <w:pPr>
        <w:pStyle w:val="Char"/>
        <w:spacing w:after="312" w:line="360" w:lineRule="auto"/>
        <w:rPr>
          <w:ins w:id="527" w:author="俊达" w:date="2023-08-15T17:37:00Z"/>
          <w:rFonts w:ascii="宋体" w:hAnsi="宋体"/>
          <w:bCs/>
        </w:rPr>
      </w:pPr>
      <w:ins w:id="528" w:author="俊达" w:date="2023-08-16T09:38:00Z">
        <w:r>
          <w:rPr>
            <w:rFonts w:ascii="宋体" w:hAnsi="宋体" w:hint="eastAsia"/>
            <w:bCs/>
          </w:rPr>
          <w:t>执行：</w:t>
        </w:r>
      </w:ins>
    </w:p>
    <w:p w14:paraId="3D2DF501" w14:textId="1EF8EAB2" w:rsidR="001B2A1A" w:rsidRDefault="002A516E" w:rsidP="00B83299">
      <w:pPr>
        <w:pStyle w:val="Char"/>
        <w:spacing w:after="312" w:line="360" w:lineRule="auto"/>
        <w:rPr>
          <w:ins w:id="529" w:author="俊达" w:date="2023-08-15T17:37:00Z"/>
          <w:rFonts w:ascii="宋体" w:hAnsi="宋体"/>
          <w:bCs/>
        </w:rPr>
      </w:pPr>
      <w:proofErr w:type="gramStart"/>
      <w:ins w:id="530" w:author="俊达" w:date="2023-08-16T09:38:00Z">
        <w:r w:rsidRPr="002A516E">
          <w:rPr>
            <w:rFonts w:ascii="宋体" w:hAnsi="宋体"/>
            <w:bCs/>
          </w:rPr>
          <w:t>./</w:t>
        </w:r>
        <w:proofErr w:type="gramEnd"/>
        <w:r w:rsidRPr="002A516E">
          <w:rPr>
            <w:rFonts w:ascii="宋体" w:hAnsi="宋体"/>
            <w:bCs/>
          </w:rPr>
          <w:t>mapchange5-yolocal-101</w:t>
        </w:r>
      </w:ins>
    </w:p>
    <w:p w14:paraId="1B48E1A8" w14:textId="77777777" w:rsidR="001B2A1A" w:rsidRDefault="001B2A1A" w:rsidP="00B83299">
      <w:pPr>
        <w:pStyle w:val="Char"/>
        <w:spacing w:after="312" w:line="360" w:lineRule="auto"/>
        <w:rPr>
          <w:ins w:id="531" w:author="俊达" w:date="2023-08-15T17:16:00Z"/>
          <w:rFonts w:ascii="宋体" w:hAnsi="宋体"/>
          <w:bCs/>
        </w:rPr>
      </w:pPr>
    </w:p>
    <w:p w14:paraId="31D71D14" w14:textId="09BBF1AF" w:rsidR="00B83299" w:rsidRDefault="00B83299" w:rsidP="00F75CCB">
      <w:pPr>
        <w:pStyle w:val="Char"/>
        <w:spacing w:after="312" w:line="360" w:lineRule="auto"/>
        <w:rPr>
          <w:ins w:id="532" w:author="俊达" w:date="2023-08-16T09:53:00Z"/>
          <w:rFonts w:ascii="宋体" w:hAnsi="宋体"/>
          <w:b/>
          <w:sz w:val="28"/>
        </w:rPr>
      </w:pPr>
    </w:p>
    <w:p w14:paraId="0A336A05" w14:textId="77777777" w:rsidR="00ED5477" w:rsidRDefault="00ED5477" w:rsidP="00F75CCB">
      <w:pPr>
        <w:pStyle w:val="Char"/>
        <w:spacing w:after="312" w:line="360" w:lineRule="auto"/>
        <w:rPr>
          <w:ins w:id="533" w:author="俊达" w:date="2023-08-15T17:16:00Z"/>
          <w:rFonts w:ascii="宋体" w:hAnsi="宋体"/>
          <w:b/>
          <w:sz w:val="28"/>
        </w:rPr>
      </w:pPr>
    </w:p>
    <w:p w14:paraId="5ACE2BBA" w14:textId="77777777" w:rsidR="00B83299" w:rsidRDefault="00B83299">
      <w:pPr>
        <w:pStyle w:val="Char"/>
        <w:spacing w:after="312" w:line="360" w:lineRule="auto"/>
        <w:rPr>
          <w:ins w:id="534" w:author="俊达" w:date="2023-08-15T11:18:00Z"/>
          <w:rFonts w:ascii="宋体" w:hAnsi="宋体"/>
          <w:b/>
          <w:sz w:val="28"/>
        </w:rPr>
      </w:pPr>
    </w:p>
    <w:p w14:paraId="49FB9FB4" w14:textId="098BD868" w:rsidR="00900707" w:rsidRDefault="00996E59">
      <w:pPr>
        <w:pStyle w:val="Char"/>
        <w:spacing w:after="312" w:line="360" w:lineRule="auto"/>
        <w:outlineLvl w:val="1"/>
        <w:rPr>
          <w:ins w:id="535" w:author="俊达" w:date="2023-08-15T11:18:00Z"/>
          <w:rFonts w:ascii="宋体" w:hAnsi="宋体"/>
          <w:b/>
          <w:sz w:val="28"/>
        </w:rPr>
        <w:pPrChange w:id="536" w:author="俊达" w:date="2023-08-15T11:18:00Z">
          <w:pPr>
            <w:pStyle w:val="Char"/>
            <w:spacing w:after="312" w:line="360" w:lineRule="auto"/>
          </w:pPr>
        </w:pPrChange>
      </w:pPr>
      <w:bookmarkStart w:id="537" w:name="_Toc143074804"/>
      <w:proofErr w:type="gramStart"/>
      <w:ins w:id="538" w:author="俊达" w:date="2023-08-15T15:42:00Z">
        <w:r>
          <w:rPr>
            <w:rFonts w:ascii="宋体" w:hAnsi="宋体" w:hint="eastAsia"/>
            <w:b/>
            <w:sz w:val="28"/>
          </w:rPr>
          <w:t>端侧</w:t>
        </w:r>
        <w:proofErr w:type="spellStart"/>
        <w:proofErr w:type="gramEnd"/>
        <w:r>
          <w:rPr>
            <w:rFonts w:ascii="宋体" w:hAnsi="宋体" w:hint="eastAsia"/>
            <w:b/>
            <w:sz w:val="28"/>
          </w:rPr>
          <w:t>m</w:t>
        </w:r>
        <w:r>
          <w:rPr>
            <w:rFonts w:ascii="宋体" w:hAnsi="宋体"/>
            <w:b/>
            <w:sz w:val="28"/>
          </w:rPr>
          <w:t>AP</w:t>
        </w:r>
        <w:proofErr w:type="spellEnd"/>
        <w:r>
          <w:rPr>
            <w:rFonts w:ascii="宋体" w:hAnsi="宋体" w:hint="eastAsia"/>
            <w:b/>
            <w:sz w:val="28"/>
          </w:rPr>
          <w:t>计算整体</w:t>
        </w:r>
      </w:ins>
      <w:ins w:id="539" w:author="俊达" w:date="2023-08-15T11:18:00Z">
        <w:r w:rsidR="00900707">
          <w:rPr>
            <w:rFonts w:ascii="宋体" w:hAnsi="宋体" w:hint="eastAsia"/>
            <w:b/>
            <w:sz w:val="28"/>
          </w:rPr>
          <w:t>使用</w:t>
        </w:r>
      </w:ins>
      <w:ins w:id="540" w:author="俊达" w:date="2023-08-15T15:42:00Z">
        <w:r>
          <w:rPr>
            <w:rFonts w:ascii="宋体" w:hAnsi="宋体" w:hint="eastAsia"/>
            <w:b/>
            <w:sz w:val="28"/>
          </w:rPr>
          <w:t>流程：</w:t>
        </w:r>
      </w:ins>
      <w:bookmarkEnd w:id="537"/>
    </w:p>
    <w:p w14:paraId="5E1A004D" w14:textId="60757E22" w:rsidR="0034477E" w:rsidRDefault="0034477E" w:rsidP="00E23F6F">
      <w:pPr>
        <w:pStyle w:val="Char"/>
        <w:numPr>
          <w:ilvl w:val="0"/>
          <w:numId w:val="7"/>
        </w:numPr>
        <w:spacing w:after="312" w:line="360" w:lineRule="auto"/>
        <w:rPr>
          <w:ins w:id="541" w:author="俊达" w:date="2023-08-15T15:24:00Z"/>
          <w:rFonts w:ascii="宋体" w:hAnsi="宋体"/>
          <w:b/>
          <w:sz w:val="28"/>
        </w:rPr>
      </w:pPr>
      <w:ins w:id="542" w:author="俊达" w:date="2023-08-15T15:24:00Z">
        <w:r>
          <w:rPr>
            <w:rFonts w:ascii="宋体" w:hAnsi="宋体" w:hint="eastAsia"/>
            <w:b/>
            <w:sz w:val="28"/>
          </w:rPr>
          <w:t>制作视频和对应的标签</w:t>
        </w:r>
      </w:ins>
    </w:p>
    <w:p w14:paraId="1777FE4F" w14:textId="268A8036" w:rsidR="008A2244" w:rsidRPr="00D76A8E" w:rsidRDefault="008A2244">
      <w:pPr>
        <w:pStyle w:val="Char"/>
        <w:spacing w:after="312" w:line="360" w:lineRule="auto"/>
        <w:rPr>
          <w:ins w:id="543" w:author="俊达" w:date="2023-08-15T14:46:00Z"/>
          <w:rFonts w:ascii="宋体" w:hAnsi="宋体"/>
          <w:bCs/>
          <w:sz w:val="24"/>
          <w:szCs w:val="24"/>
          <w:rPrChange w:id="544" w:author="俊达" w:date="2023-08-16T09:53:00Z">
            <w:rPr>
              <w:ins w:id="545" w:author="俊达" w:date="2023-08-15T14:46:00Z"/>
              <w:rFonts w:ascii="宋体" w:hAnsi="宋体"/>
              <w:b/>
              <w:sz w:val="28"/>
            </w:rPr>
          </w:rPrChange>
        </w:rPr>
      </w:pPr>
      <w:proofErr w:type="gramStart"/>
      <w:ins w:id="546" w:author="俊达" w:date="2023-08-15T14:11:00Z">
        <w:r w:rsidRPr="00D76A8E">
          <w:rPr>
            <w:rFonts w:ascii="宋体" w:hAnsi="宋体" w:hint="eastAsia"/>
            <w:bCs/>
            <w:sz w:val="24"/>
            <w:szCs w:val="24"/>
            <w:rPrChange w:id="547" w:author="俊达" w:date="2023-08-16T09:53:00Z">
              <w:rPr>
                <w:rFonts w:ascii="宋体" w:hAnsi="宋体" w:hint="eastAsia"/>
                <w:b/>
                <w:sz w:val="28"/>
              </w:rPr>
            </w:rPrChange>
          </w:rPr>
          <w:t>端侧</w:t>
        </w:r>
      </w:ins>
      <w:ins w:id="548" w:author="俊达" w:date="2023-08-15T14:13:00Z">
        <w:r w:rsidRPr="00D76A8E">
          <w:rPr>
            <w:rFonts w:ascii="宋体" w:hAnsi="宋体" w:hint="eastAsia"/>
            <w:bCs/>
            <w:sz w:val="24"/>
            <w:szCs w:val="24"/>
            <w:rPrChange w:id="549" w:author="俊达" w:date="2023-08-16T09:53:00Z">
              <w:rPr>
                <w:rFonts w:ascii="宋体" w:hAnsi="宋体" w:hint="eastAsia"/>
                <w:b/>
                <w:sz w:val="28"/>
              </w:rPr>
            </w:rPrChange>
          </w:rPr>
          <w:t>推理</w:t>
        </w:r>
        <w:proofErr w:type="gramEnd"/>
        <w:r w:rsidRPr="00D76A8E">
          <w:rPr>
            <w:rFonts w:ascii="宋体" w:hAnsi="宋体" w:hint="eastAsia"/>
            <w:bCs/>
            <w:sz w:val="24"/>
            <w:szCs w:val="24"/>
            <w:rPrChange w:id="550" w:author="俊达" w:date="2023-08-16T09:53:00Z">
              <w:rPr>
                <w:rFonts w:ascii="宋体" w:hAnsi="宋体" w:hint="eastAsia"/>
                <w:b/>
                <w:sz w:val="28"/>
              </w:rPr>
            </w:rPrChange>
          </w:rPr>
          <w:t>的输入是</w:t>
        </w:r>
        <w:r w:rsidRPr="00D76A8E">
          <w:rPr>
            <w:rFonts w:ascii="宋体" w:hAnsi="宋体"/>
            <w:bCs/>
            <w:sz w:val="24"/>
            <w:szCs w:val="24"/>
            <w:rPrChange w:id="551" w:author="俊达" w:date="2023-08-16T09:53:00Z">
              <w:rPr>
                <w:rFonts w:ascii="宋体" w:hAnsi="宋体"/>
                <w:b/>
                <w:sz w:val="28"/>
              </w:rPr>
            </w:rPrChange>
          </w:rPr>
          <w:t>1080p的视频，所以需要</w:t>
        </w:r>
      </w:ins>
      <w:ins w:id="552" w:author="俊达" w:date="2023-08-15T14:12:00Z">
        <w:r w:rsidRPr="00D76A8E">
          <w:rPr>
            <w:rFonts w:ascii="宋体" w:hAnsi="宋体" w:hint="eastAsia"/>
            <w:bCs/>
            <w:sz w:val="24"/>
            <w:szCs w:val="24"/>
            <w:rPrChange w:id="553" w:author="俊达" w:date="2023-08-16T09:53:00Z">
              <w:rPr>
                <w:rFonts w:ascii="宋体" w:hAnsi="宋体" w:hint="eastAsia"/>
                <w:b/>
                <w:sz w:val="28"/>
              </w:rPr>
            </w:rPrChange>
          </w:rPr>
          <w:t>将图片制成</w:t>
        </w:r>
        <w:r w:rsidRPr="00D76A8E">
          <w:rPr>
            <w:rFonts w:ascii="宋体" w:hAnsi="宋体"/>
            <w:bCs/>
            <w:sz w:val="24"/>
            <w:szCs w:val="24"/>
            <w:rPrChange w:id="554" w:author="俊达" w:date="2023-08-16T09:53:00Z">
              <w:rPr>
                <w:rFonts w:ascii="宋体" w:hAnsi="宋体"/>
                <w:b/>
                <w:sz w:val="28"/>
              </w:rPr>
            </w:rPrChange>
          </w:rPr>
          <w:t>1080p视频，</w:t>
        </w:r>
      </w:ins>
      <w:ins w:id="555" w:author="俊达" w:date="2023-08-15T14:13:00Z">
        <w:r w:rsidRPr="00D76A8E">
          <w:rPr>
            <w:rFonts w:ascii="宋体" w:hAnsi="宋体" w:hint="eastAsia"/>
            <w:bCs/>
            <w:sz w:val="24"/>
            <w:szCs w:val="24"/>
            <w:rPrChange w:id="556" w:author="俊达" w:date="2023-08-16T09:53:00Z">
              <w:rPr>
                <w:rFonts w:ascii="宋体" w:hAnsi="宋体" w:hint="eastAsia"/>
                <w:b/>
                <w:sz w:val="28"/>
              </w:rPr>
            </w:rPrChange>
          </w:rPr>
          <w:t>并对应修改</w:t>
        </w:r>
      </w:ins>
      <w:proofErr w:type="spellStart"/>
      <w:ins w:id="557" w:author="俊达" w:date="2023-08-15T14:14:00Z">
        <w:r w:rsidRPr="00D76A8E">
          <w:rPr>
            <w:rFonts w:ascii="宋体" w:hAnsi="宋体"/>
            <w:bCs/>
            <w:sz w:val="24"/>
            <w:szCs w:val="24"/>
            <w:rPrChange w:id="558" w:author="俊达" w:date="2023-08-16T09:53:00Z">
              <w:rPr>
                <w:rFonts w:ascii="宋体" w:hAnsi="宋体"/>
                <w:b/>
                <w:sz w:val="28"/>
              </w:rPr>
            </w:rPrChange>
          </w:rPr>
          <w:t>groundtruth</w:t>
        </w:r>
        <w:proofErr w:type="spellEnd"/>
        <w:r w:rsidRPr="00D76A8E">
          <w:rPr>
            <w:rFonts w:ascii="宋体" w:hAnsi="宋体" w:hint="eastAsia"/>
            <w:bCs/>
            <w:sz w:val="24"/>
            <w:szCs w:val="24"/>
            <w:rPrChange w:id="559" w:author="俊达" w:date="2023-08-16T09:53:00Z">
              <w:rPr>
                <w:rFonts w:ascii="宋体" w:hAnsi="宋体" w:hint="eastAsia"/>
                <w:b/>
                <w:sz w:val="28"/>
              </w:rPr>
            </w:rPrChange>
          </w:rPr>
          <w:t>的</w:t>
        </w:r>
      </w:ins>
      <w:ins w:id="560" w:author="俊达" w:date="2023-08-15T14:46:00Z">
        <w:r w:rsidR="00D249C5" w:rsidRPr="00D76A8E">
          <w:rPr>
            <w:rFonts w:ascii="宋体" w:hAnsi="宋体"/>
            <w:bCs/>
            <w:sz w:val="24"/>
            <w:szCs w:val="24"/>
            <w:rPrChange w:id="561" w:author="俊达" w:date="2023-08-16T09:53:00Z">
              <w:rPr>
                <w:rFonts w:ascii="宋体" w:hAnsi="宋体"/>
                <w:b/>
                <w:sz w:val="28"/>
              </w:rPr>
            </w:rPrChange>
          </w:rPr>
          <w:t>label</w:t>
        </w:r>
        <w:r w:rsidR="00D249C5" w:rsidRPr="00D76A8E">
          <w:rPr>
            <w:rFonts w:ascii="宋体" w:hAnsi="宋体" w:hint="eastAsia"/>
            <w:bCs/>
            <w:sz w:val="24"/>
            <w:szCs w:val="24"/>
            <w:rPrChange w:id="562" w:author="俊达" w:date="2023-08-16T09:53:00Z">
              <w:rPr>
                <w:rFonts w:ascii="宋体" w:hAnsi="宋体" w:hint="eastAsia"/>
                <w:b/>
                <w:sz w:val="28"/>
              </w:rPr>
            </w:rPrChange>
          </w:rPr>
          <w:t>的</w:t>
        </w:r>
      </w:ins>
      <w:ins w:id="563" w:author="俊达" w:date="2023-08-15T14:14:00Z">
        <w:r w:rsidRPr="00D76A8E">
          <w:rPr>
            <w:rFonts w:ascii="宋体" w:hAnsi="宋体" w:hint="eastAsia"/>
            <w:bCs/>
            <w:sz w:val="24"/>
            <w:szCs w:val="24"/>
            <w:rPrChange w:id="564" w:author="俊达" w:date="2023-08-16T09:53:00Z">
              <w:rPr>
                <w:rFonts w:ascii="宋体" w:hAnsi="宋体" w:hint="eastAsia"/>
                <w:b/>
                <w:sz w:val="28"/>
              </w:rPr>
            </w:rPrChange>
          </w:rPr>
          <w:t>坐标信息（</w:t>
        </w:r>
      </w:ins>
      <w:ins w:id="565" w:author="俊达" w:date="2023-08-15T14:25:00Z">
        <w:r w:rsidR="00F825CB" w:rsidRPr="00D76A8E">
          <w:rPr>
            <w:rFonts w:ascii="宋体" w:hAnsi="宋体" w:hint="eastAsia"/>
            <w:bCs/>
            <w:sz w:val="24"/>
            <w:szCs w:val="24"/>
            <w:rPrChange w:id="566" w:author="俊达" w:date="2023-08-16T09:53:00Z">
              <w:rPr>
                <w:rFonts w:ascii="宋体" w:hAnsi="宋体" w:hint="eastAsia"/>
                <w:b/>
                <w:sz w:val="28"/>
              </w:rPr>
            </w:rPrChange>
          </w:rPr>
          <w:t>因为</w:t>
        </w:r>
      </w:ins>
      <w:ins w:id="567" w:author="俊达" w:date="2023-08-15T14:45:00Z">
        <w:r w:rsidR="00D249C5" w:rsidRPr="00D76A8E">
          <w:rPr>
            <w:rFonts w:ascii="宋体" w:hAnsi="宋体" w:hint="eastAsia"/>
            <w:bCs/>
            <w:sz w:val="24"/>
            <w:szCs w:val="24"/>
            <w:rPrChange w:id="568" w:author="俊达" w:date="2023-08-16T09:53:00Z">
              <w:rPr>
                <w:rFonts w:ascii="宋体" w:hAnsi="宋体" w:hint="eastAsia"/>
                <w:b/>
                <w:sz w:val="28"/>
              </w:rPr>
            </w:rPrChange>
          </w:rPr>
          <w:t>改成</w:t>
        </w:r>
        <w:r w:rsidR="00D249C5" w:rsidRPr="00D76A8E">
          <w:rPr>
            <w:rFonts w:ascii="宋体" w:hAnsi="宋体"/>
            <w:bCs/>
            <w:sz w:val="24"/>
            <w:szCs w:val="24"/>
            <w:rPrChange w:id="569" w:author="俊达" w:date="2023-08-16T09:53:00Z">
              <w:rPr>
                <w:rFonts w:ascii="宋体" w:hAnsi="宋体"/>
                <w:b/>
                <w:sz w:val="28"/>
              </w:rPr>
            </w:rPrChange>
          </w:rPr>
          <w:t>1080p</w:t>
        </w:r>
      </w:ins>
      <w:ins w:id="570" w:author="俊达" w:date="2023-08-15T14:14:00Z">
        <w:r w:rsidRPr="00D76A8E">
          <w:rPr>
            <w:rFonts w:ascii="宋体" w:hAnsi="宋体" w:hint="eastAsia"/>
            <w:bCs/>
            <w:sz w:val="24"/>
            <w:szCs w:val="24"/>
            <w:rPrChange w:id="571" w:author="俊达" w:date="2023-08-16T09:53:00Z">
              <w:rPr>
                <w:rFonts w:ascii="宋体" w:hAnsi="宋体" w:hint="eastAsia"/>
                <w:b/>
                <w:sz w:val="28"/>
              </w:rPr>
            </w:rPrChange>
          </w:rPr>
          <w:t>受</w:t>
        </w:r>
        <w:r w:rsidRPr="00D76A8E">
          <w:rPr>
            <w:rFonts w:ascii="宋体" w:hAnsi="宋体"/>
            <w:bCs/>
            <w:sz w:val="24"/>
            <w:szCs w:val="24"/>
            <w:rPrChange w:id="572" w:author="俊达" w:date="2023-08-16T09:53:00Z">
              <w:rPr>
                <w:rFonts w:ascii="宋体" w:hAnsi="宋体"/>
                <w:b/>
                <w:sz w:val="28"/>
              </w:rPr>
            </w:rPrChange>
          </w:rPr>
          <w:t>resize</w:t>
        </w:r>
        <w:r w:rsidRPr="00D76A8E">
          <w:rPr>
            <w:rFonts w:ascii="宋体" w:hAnsi="宋体" w:hint="eastAsia"/>
            <w:bCs/>
            <w:sz w:val="24"/>
            <w:szCs w:val="24"/>
            <w:rPrChange w:id="573" w:author="俊达" w:date="2023-08-16T09:53:00Z">
              <w:rPr>
                <w:rFonts w:ascii="宋体" w:hAnsi="宋体" w:hint="eastAsia"/>
                <w:b/>
                <w:sz w:val="28"/>
              </w:rPr>
            </w:rPrChange>
          </w:rPr>
          <w:t>和</w:t>
        </w:r>
        <w:r w:rsidRPr="00D76A8E">
          <w:rPr>
            <w:rFonts w:ascii="宋体" w:hAnsi="宋体"/>
            <w:bCs/>
            <w:sz w:val="24"/>
            <w:szCs w:val="24"/>
            <w:rPrChange w:id="574" w:author="俊达" w:date="2023-08-16T09:53:00Z">
              <w:rPr>
                <w:rFonts w:ascii="宋体" w:hAnsi="宋体"/>
                <w:b/>
                <w:sz w:val="28"/>
              </w:rPr>
            </w:rPrChange>
          </w:rPr>
          <w:t>padding的影响）</w:t>
        </w:r>
      </w:ins>
    </w:p>
    <w:p w14:paraId="24989303" w14:textId="7E723551" w:rsidR="007C29E8" w:rsidRPr="007C29E8" w:rsidRDefault="007C29E8" w:rsidP="00E23F6F">
      <w:pPr>
        <w:pStyle w:val="Char"/>
        <w:spacing w:after="312" w:line="360" w:lineRule="auto"/>
        <w:rPr>
          <w:ins w:id="575" w:author="俊达" w:date="2023-08-15T15:04:00Z"/>
          <w:rFonts w:ascii="宋体" w:hAnsi="宋体"/>
          <w:bCs/>
          <w:rPrChange w:id="576" w:author="俊达" w:date="2023-08-15T15:05:00Z">
            <w:rPr>
              <w:ins w:id="577" w:author="俊达" w:date="2023-08-15T15:04:00Z"/>
              <w:rFonts w:ascii="宋体" w:hAnsi="宋体"/>
              <w:b/>
              <w:sz w:val="28"/>
            </w:rPr>
          </w:rPrChange>
        </w:rPr>
      </w:pPr>
      <w:bookmarkStart w:id="578" w:name="_Hlk143012217"/>
      <w:ins w:id="579" w:author="俊达" w:date="2023-08-15T15:05:00Z">
        <w:r>
          <w:rPr>
            <w:rFonts w:ascii="宋体" w:hAnsi="宋体"/>
            <w:bCs/>
          </w:rPr>
          <w:lastRenderedPageBreak/>
          <w:t xml:space="preserve">1.1 </w:t>
        </w:r>
      </w:ins>
      <w:proofErr w:type="spellStart"/>
      <w:ins w:id="580" w:author="俊达" w:date="2023-08-16T10:35:00Z">
        <w:r w:rsidR="00852FE1">
          <w:rPr>
            <w:rFonts w:ascii="宋体" w:hAnsi="宋体" w:hint="eastAsia"/>
            <w:bCs/>
          </w:rPr>
          <w:t>r</w:t>
        </w:r>
      </w:ins>
      <w:ins w:id="581" w:author="俊达" w:date="2023-08-15T15:03:00Z">
        <w:r w:rsidR="000C4D6E" w:rsidRPr="007C29E8">
          <w:rPr>
            <w:rFonts w:ascii="宋体" w:hAnsi="宋体"/>
            <w:bCs/>
            <w:rPrChange w:id="582" w:author="俊达" w:date="2023-08-15T15:05:00Z">
              <w:rPr>
                <w:rFonts w:ascii="宋体" w:hAnsi="宋体"/>
                <w:b/>
                <w:sz w:val="28"/>
              </w:rPr>
            </w:rPrChange>
          </w:rPr>
          <w:t>esize</w:t>
        </w:r>
      </w:ins>
      <w:ins w:id="583" w:author="俊达" w:date="2023-08-15T15:11:00Z">
        <w:r w:rsidR="00330A95">
          <w:rPr>
            <w:rFonts w:ascii="宋体" w:hAnsi="宋体"/>
            <w:bCs/>
          </w:rPr>
          <w:t>+</w:t>
        </w:r>
      </w:ins>
      <w:ins w:id="584" w:author="俊达" w:date="2023-08-15T15:03:00Z">
        <w:r w:rsidR="000C4D6E" w:rsidRPr="007C29E8">
          <w:rPr>
            <w:rFonts w:ascii="宋体" w:hAnsi="宋体"/>
            <w:bCs/>
            <w:rPrChange w:id="585" w:author="俊达" w:date="2023-08-15T15:05:00Z">
              <w:rPr>
                <w:rFonts w:ascii="宋体" w:hAnsi="宋体"/>
                <w:b/>
                <w:sz w:val="28"/>
              </w:rPr>
            </w:rPrChange>
          </w:rPr>
          <w:t>padding</w:t>
        </w:r>
        <w:proofErr w:type="spellEnd"/>
        <w:r w:rsidR="000C4D6E" w:rsidRPr="007C29E8">
          <w:rPr>
            <w:rFonts w:ascii="宋体" w:hAnsi="宋体" w:hint="eastAsia"/>
            <w:bCs/>
            <w:rPrChange w:id="586" w:author="俊达" w:date="2023-08-15T15:05:00Z">
              <w:rPr>
                <w:rFonts w:ascii="宋体" w:hAnsi="宋体" w:hint="eastAsia"/>
                <w:b/>
                <w:sz w:val="28"/>
              </w:rPr>
            </w:rPrChange>
          </w:rPr>
          <w:t>程序文件</w:t>
        </w:r>
      </w:ins>
      <w:ins w:id="587" w:author="俊达" w:date="2023-08-15T15:05:00Z">
        <w:r>
          <w:rPr>
            <w:rFonts w:ascii="宋体" w:hAnsi="宋体" w:hint="eastAsia"/>
            <w:bCs/>
          </w:rPr>
          <w:t>使用</w:t>
        </w:r>
      </w:ins>
      <w:ins w:id="588" w:author="俊达" w:date="2023-08-15T15:06:00Z">
        <w:r>
          <w:rPr>
            <w:rFonts w:ascii="宋体" w:hAnsi="宋体" w:hint="eastAsia"/>
            <w:bCs/>
          </w:rPr>
          <w:t>，会将图片尺寸修改</w:t>
        </w:r>
      </w:ins>
      <w:ins w:id="589" w:author="俊达" w:date="2023-08-15T15:11:00Z">
        <w:r w:rsidR="00D25ACC">
          <w:rPr>
            <w:rFonts w:ascii="宋体" w:hAnsi="宋体" w:hint="eastAsia"/>
            <w:bCs/>
          </w:rPr>
          <w:t>，</w:t>
        </w:r>
      </w:ins>
      <w:ins w:id="590" w:author="俊达" w:date="2023-08-15T15:06:00Z">
        <w:r>
          <w:rPr>
            <w:rFonts w:ascii="宋体" w:hAnsi="宋体" w:hint="eastAsia"/>
            <w:bCs/>
          </w:rPr>
          <w:t>同时修改</w:t>
        </w:r>
      </w:ins>
      <w:ins w:id="591" w:author="俊达" w:date="2023-08-15T15:07:00Z">
        <w:r>
          <w:rPr>
            <w:rFonts w:ascii="宋体" w:hAnsi="宋体" w:hint="eastAsia"/>
            <w:bCs/>
          </w:rPr>
          <w:t>原</w:t>
        </w:r>
      </w:ins>
      <w:ins w:id="592" w:author="俊达" w:date="2023-08-15T15:06:00Z">
        <w:r>
          <w:rPr>
            <w:rFonts w:ascii="宋体" w:hAnsi="宋体" w:hint="eastAsia"/>
            <w:bCs/>
          </w:rPr>
          <w:t>label。</w:t>
        </w:r>
      </w:ins>
      <w:ins w:id="593" w:author="俊达" w:date="2023-08-15T15:07:00Z">
        <w:r>
          <w:rPr>
            <w:rFonts w:ascii="宋体" w:hAnsi="宋体" w:hint="eastAsia"/>
            <w:bCs/>
          </w:rPr>
          <w:t>输入文件夹路径和</w:t>
        </w:r>
        <w:r w:rsidRPr="007C03D9">
          <w:rPr>
            <w:rFonts w:ascii="宋体" w:hAnsi="宋体" w:hint="eastAsia"/>
            <w:bCs/>
            <w:color w:val="FF0000"/>
            <w:rPrChange w:id="594" w:author="俊达" w:date="2023-08-15T15:27:00Z">
              <w:rPr>
                <w:rFonts w:ascii="宋体" w:hAnsi="宋体" w:hint="eastAsia"/>
                <w:bCs/>
              </w:rPr>
            </w:rPrChange>
          </w:rPr>
          <w:t>输出文件夹</w:t>
        </w:r>
        <w:r w:rsidRPr="007C29E8">
          <w:rPr>
            <w:rFonts w:ascii="宋体" w:hAnsi="宋体" w:hint="eastAsia"/>
            <w:bCs/>
          </w:rPr>
          <w:t>路径</w:t>
        </w:r>
        <w:r>
          <w:rPr>
            <w:rFonts w:ascii="宋体" w:hAnsi="宋体" w:hint="eastAsia"/>
            <w:bCs/>
          </w:rPr>
          <w:t>可以在</w:t>
        </w:r>
        <w:r w:rsidRPr="007C29E8">
          <w:rPr>
            <w:rFonts w:ascii="宋体" w:hAnsi="宋体"/>
            <w:bCs/>
          </w:rPr>
          <w:t>padimage-label3.py</w:t>
        </w:r>
        <w:r>
          <w:rPr>
            <w:rFonts w:ascii="宋体" w:hAnsi="宋体" w:hint="eastAsia"/>
            <w:bCs/>
          </w:rPr>
          <w:t>中修改。</w:t>
        </w:r>
      </w:ins>
    </w:p>
    <w:bookmarkEnd w:id="578"/>
    <w:p w14:paraId="0996F113" w14:textId="77777777" w:rsidR="007C29E8" w:rsidRPr="007C29E8" w:rsidRDefault="007C29E8" w:rsidP="00E23F6F">
      <w:pPr>
        <w:pStyle w:val="Char"/>
        <w:spacing w:after="312" w:line="360" w:lineRule="auto"/>
        <w:rPr>
          <w:ins w:id="595" w:author="俊达" w:date="2023-08-15T15:04:00Z"/>
          <w:rFonts w:ascii="宋体" w:hAnsi="宋体"/>
          <w:bCs/>
          <w:rPrChange w:id="596" w:author="俊达" w:date="2023-08-15T15:05:00Z">
            <w:rPr>
              <w:ins w:id="597" w:author="俊达" w:date="2023-08-15T15:04:00Z"/>
              <w:rFonts w:ascii="宋体" w:hAnsi="宋体"/>
              <w:b/>
              <w:sz w:val="28"/>
            </w:rPr>
          </w:rPrChange>
        </w:rPr>
      </w:pPr>
      <w:ins w:id="598" w:author="俊达" w:date="2023-08-15T15:04:00Z">
        <w:r w:rsidRPr="007C29E8">
          <w:rPr>
            <w:rFonts w:ascii="宋体" w:hAnsi="宋体"/>
            <w:bCs/>
            <w:rPrChange w:id="599" w:author="俊达" w:date="2023-08-15T15:05:00Z">
              <w:rPr>
                <w:rFonts w:ascii="宋体" w:hAnsi="宋体"/>
                <w:b/>
                <w:sz w:val="28"/>
              </w:rPr>
            </w:rPrChange>
          </w:rPr>
          <w:t>cd /home/</w:t>
        </w:r>
        <w:proofErr w:type="spellStart"/>
        <w:r w:rsidRPr="007C29E8">
          <w:rPr>
            <w:rFonts w:ascii="宋体" w:hAnsi="宋体"/>
            <w:bCs/>
            <w:rPrChange w:id="600" w:author="俊达" w:date="2023-08-15T15:05:00Z">
              <w:rPr>
                <w:rFonts w:ascii="宋体" w:hAnsi="宋体"/>
                <w:b/>
                <w:sz w:val="28"/>
              </w:rPr>
            </w:rPrChange>
          </w:rPr>
          <w:t>nvidia</w:t>
        </w:r>
        <w:proofErr w:type="spellEnd"/>
        <w:r w:rsidRPr="007C29E8">
          <w:rPr>
            <w:rFonts w:ascii="宋体" w:hAnsi="宋体"/>
            <w:bCs/>
            <w:rPrChange w:id="601" w:author="俊达" w:date="2023-08-15T15:05:00Z">
              <w:rPr>
                <w:rFonts w:ascii="宋体" w:hAnsi="宋体"/>
                <w:b/>
                <w:sz w:val="28"/>
              </w:rPr>
            </w:rPrChange>
          </w:rPr>
          <w:t>/Downloads/helmet-test/</w:t>
        </w:r>
        <w:proofErr w:type="spellStart"/>
        <w:r w:rsidRPr="007C29E8">
          <w:rPr>
            <w:rFonts w:ascii="宋体" w:hAnsi="宋体"/>
            <w:bCs/>
            <w:rPrChange w:id="602" w:author="俊达" w:date="2023-08-15T15:05:00Z">
              <w:rPr>
                <w:rFonts w:ascii="宋体" w:hAnsi="宋体"/>
                <w:b/>
                <w:sz w:val="28"/>
              </w:rPr>
            </w:rPrChange>
          </w:rPr>
          <w:t>val_images</w:t>
        </w:r>
        <w:proofErr w:type="spellEnd"/>
        <w:r w:rsidRPr="007C29E8">
          <w:rPr>
            <w:rFonts w:ascii="宋体" w:hAnsi="宋体"/>
            <w:bCs/>
            <w:rPrChange w:id="603" w:author="俊达" w:date="2023-08-15T15:05:00Z">
              <w:rPr>
                <w:rFonts w:ascii="宋体" w:hAnsi="宋体"/>
                <w:b/>
                <w:sz w:val="28"/>
              </w:rPr>
            </w:rPrChange>
          </w:rPr>
          <w:t>/</w:t>
        </w:r>
      </w:ins>
    </w:p>
    <w:p w14:paraId="60EE4E03" w14:textId="707BF3F1" w:rsidR="00E23F6F" w:rsidRDefault="007C29E8" w:rsidP="00E23F6F">
      <w:pPr>
        <w:pStyle w:val="Char"/>
        <w:spacing w:after="312" w:line="360" w:lineRule="auto"/>
        <w:rPr>
          <w:ins w:id="604" w:author="俊达" w:date="2023-08-15T15:56:00Z"/>
          <w:rFonts w:ascii="宋体" w:hAnsi="宋体"/>
          <w:bCs/>
        </w:rPr>
      </w:pPr>
      <w:ins w:id="605" w:author="俊达" w:date="2023-08-15T15:05:00Z">
        <w:r w:rsidRPr="007C29E8">
          <w:rPr>
            <w:rFonts w:ascii="宋体" w:hAnsi="宋体"/>
            <w:bCs/>
            <w:rPrChange w:id="606" w:author="俊达" w:date="2023-08-15T15:05:00Z">
              <w:rPr>
                <w:rFonts w:ascii="宋体" w:hAnsi="宋体"/>
                <w:b/>
                <w:sz w:val="28"/>
              </w:rPr>
            </w:rPrChange>
          </w:rPr>
          <w:t xml:space="preserve">python3 </w:t>
        </w:r>
      </w:ins>
      <w:ins w:id="607" w:author="俊达" w:date="2023-08-15T15:04:00Z">
        <w:r w:rsidRPr="007C29E8">
          <w:rPr>
            <w:rFonts w:ascii="宋体" w:hAnsi="宋体"/>
            <w:bCs/>
            <w:rPrChange w:id="608" w:author="俊达" w:date="2023-08-15T15:05:00Z">
              <w:rPr>
                <w:rFonts w:ascii="宋体" w:hAnsi="宋体"/>
                <w:b/>
                <w:sz w:val="28"/>
              </w:rPr>
            </w:rPrChange>
          </w:rPr>
          <w:t>padimage-label3.py</w:t>
        </w:r>
      </w:ins>
    </w:p>
    <w:p w14:paraId="5E4A6A25" w14:textId="0F8E7620" w:rsidR="00103E38" w:rsidRPr="007C29E8" w:rsidRDefault="00103E38" w:rsidP="00E23F6F">
      <w:pPr>
        <w:pStyle w:val="Char"/>
        <w:spacing w:after="312" w:line="360" w:lineRule="auto"/>
        <w:rPr>
          <w:ins w:id="609" w:author="俊达" w:date="2023-08-15T15:04:00Z"/>
          <w:rFonts w:ascii="宋体" w:hAnsi="宋体"/>
          <w:bCs/>
          <w:rPrChange w:id="610" w:author="俊达" w:date="2023-08-15T15:05:00Z">
            <w:rPr>
              <w:ins w:id="611" w:author="俊达" w:date="2023-08-15T15:04:00Z"/>
              <w:rFonts w:ascii="宋体" w:hAnsi="宋体"/>
              <w:b/>
              <w:sz w:val="28"/>
            </w:rPr>
          </w:rPrChange>
        </w:rPr>
      </w:pPr>
      <w:ins w:id="612" w:author="俊达" w:date="2023-08-15T15:56:00Z">
        <w:r>
          <w:rPr>
            <w:rFonts w:ascii="宋体" w:hAnsi="宋体" w:hint="eastAsia"/>
            <w:bCs/>
          </w:rPr>
          <w:t>（如果需要可视化新的label的效果，可以使用</w:t>
        </w:r>
      </w:ins>
      <w:ins w:id="613" w:author="俊达" w:date="2023-08-15T15:57:00Z">
        <w:r w:rsidRPr="00103E38">
          <w:rPr>
            <w:rFonts w:ascii="宋体" w:hAnsi="宋体"/>
            <w:bCs/>
          </w:rPr>
          <w:t>/home/nvidia/Downloads/helmet-test/val_images/remake-image-label4-blank/visualize.py</w:t>
        </w:r>
        <w:r>
          <w:rPr>
            <w:rFonts w:ascii="宋体" w:hAnsi="宋体"/>
            <w:bCs/>
          </w:rPr>
          <w:t xml:space="preserve"> </w:t>
        </w:r>
        <w:r>
          <w:rPr>
            <w:rFonts w:ascii="宋体" w:hAnsi="宋体" w:hint="eastAsia"/>
            <w:bCs/>
          </w:rPr>
          <w:t>，</w:t>
        </w:r>
      </w:ins>
      <w:ins w:id="614" w:author="俊达" w:date="2023-08-15T15:58:00Z">
        <w:r>
          <w:rPr>
            <w:rFonts w:ascii="宋体" w:hAnsi="宋体" w:hint="eastAsia"/>
            <w:bCs/>
          </w:rPr>
          <w:t>相应修改里面的输入输出路径即可</w:t>
        </w:r>
      </w:ins>
      <w:ins w:id="615" w:author="俊达" w:date="2023-08-15T15:56:00Z">
        <w:r>
          <w:rPr>
            <w:rFonts w:ascii="宋体" w:hAnsi="宋体" w:hint="eastAsia"/>
            <w:bCs/>
          </w:rPr>
          <w:t>）</w:t>
        </w:r>
      </w:ins>
    </w:p>
    <w:p w14:paraId="294CE5F3" w14:textId="4C8EFE76" w:rsidR="007C29E8" w:rsidRDefault="002A7AC2">
      <w:pPr>
        <w:pStyle w:val="Char"/>
        <w:numPr>
          <w:ilvl w:val="1"/>
          <w:numId w:val="7"/>
        </w:numPr>
        <w:spacing w:after="312" w:line="360" w:lineRule="auto"/>
        <w:rPr>
          <w:ins w:id="616" w:author="俊达" w:date="2023-08-15T15:38:00Z"/>
          <w:rFonts w:ascii="宋体" w:hAnsi="宋体"/>
          <w:bCs/>
        </w:rPr>
        <w:pPrChange w:id="617" w:author="俊达" w:date="2023-08-15T15:38:00Z">
          <w:pPr>
            <w:pStyle w:val="Char"/>
            <w:spacing w:after="312" w:line="360" w:lineRule="auto"/>
          </w:pPr>
        </w:pPrChange>
      </w:pPr>
      <w:ins w:id="618" w:author="俊达" w:date="2023-08-15T15:25:00Z">
        <w:r>
          <w:rPr>
            <w:rFonts w:ascii="宋体" w:hAnsi="宋体" w:hint="eastAsia"/>
            <w:bCs/>
          </w:rPr>
          <w:t>在</w:t>
        </w:r>
      </w:ins>
      <w:ins w:id="619" w:author="俊达" w:date="2023-08-15T15:27:00Z">
        <w:r w:rsidR="007C03D9" w:rsidRPr="007C03D9">
          <w:rPr>
            <w:rFonts w:ascii="宋体" w:hAnsi="宋体" w:hint="eastAsia"/>
            <w:bCs/>
            <w:color w:val="FF0000"/>
            <w:rPrChange w:id="620" w:author="俊达" w:date="2023-08-15T15:27:00Z">
              <w:rPr>
                <w:rFonts w:ascii="宋体" w:hAnsi="宋体" w:hint="eastAsia"/>
                <w:bCs/>
              </w:rPr>
            </w:rPrChange>
          </w:rPr>
          <w:t>输出文件夹</w:t>
        </w:r>
        <w:r w:rsidR="007C03D9">
          <w:rPr>
            <w:rFonts w:ascii="宋体" w:hAnsi="宋体" w:hint="eastAsia"/>
            <w:bCs/>
          </w:rPr>
          <w:t>里会有im</w:t>
        </w:r>
      </w:ins>
      <w:ins w:id="621" w:author="俊达" w:date="2023-08-15T15:28:00Z">
        <w:r w:rsidR="007C03D9">
          <w:rPr>
            <w:rFonts w:ascii="宋体" w:hAnsi="宋体"/>
            <w:bCs/>
          </w:rPr>
          <w:t>ages</w:t>
        </w:r>
        <w:r w:rsidR="007C03D9">
          <w:rPr>
            <w:rFonts w:ascii="宋体" w:hAnsi="宋体" w:hint="eastAsia"/>
            <w:bCs/>
          </w:rPr>
          <w:t>和labels两个文件夹，</w:t>
        </w:r>
      </w:ins>
      <w:ins w:id="622" w:author="俊达" w:date="2023-08-15T15:42:00Z">
        <w:r w:rsidR="00996E59">
          <w:rPr>
            <w:rFonts w:ascii="宋体" w:hAnsi="宋体" w:hint="eastAsia"/>
            <w:bCs/>
          </w:rPr>
          <w:t>c</w:t>
        </w:r>
        <w:r w:rsidR="00996E59">
          <w:rPr>
            <w:rFonts w:ascii="宋体" w:hAnsi="宋体"/>
            <w:bCs/>
          </w:rPr>
          <w:t>d</w:t>
        </w:r>
      </w:ins>
      <w:ins w:id="623" w:author="俊达" w:date="2023-08-15T15:38:00Z">
        <w:r w:rsidR="00850300">
          <w:rPr>
            <w:rFonts w:ascii="宋体" w:hAnsi="宋体" w:hint="eastAsia"/>
            <w:bCs/>
          </w:rPr>
          <w:t>进入到此</w:t>
        </w:r>
        <w:r w:rsidR="00850300" w:rsidRPr="00850300">
          <w:rPr>
            <w:rFonts w:ascii="宋体" w:hAnsi="宋体" w:hint="eastAsia"/>
            <w:bCs/>
            <w:color w:val="FF0000"/>
            <w:rPrChange w:id="624" w:author="俊达" w:date="2023-08-15T15:38:00Z">
              <w:rPr>
                <w:rFonts w:ascii="宋体" w:hAnsi="宋体" w:hint="eastAsia"/>
                <w:bCs/>
              </w:rPr>
            </w:rPrChange>
          </w:rPr>
          <w:t>输出文件夹</w:t>
        </w:r>
        <w:r w:rsidR="00850300">
          <w:rPr>
            <w:rFonts w:ascii="宋体" w:hAnsi="宋体" w:hint="eastAsia"/>
            <w:bCs/>
          </w:rPr>
          <w:t>下</w:t>
        </w:r>
      </w:ins>
      <w:ins w:id="625" w:author="俊达" w:date="2023-08-15T15:40:00Z">
        <w:r w:rsidR="00EB6C0E">
          <w:rPr>
            <w:rFonts w:ascii="宋体" w:hAnsi="宋体" w:hint="eastAsia"/>
            <w:bCs/>
          </w:rPr>
          <w:t>,拷贝</w:t>
        </w:r>
        <w:r w:rsidR="00EB6C0E" w:rsidRPr="00EB6C0E">
          <w:rPr>
            <w:rFonts w:ascii="宋体" w:hAnsi="宋体"/>
            <w:bCs/>
          </w:rPr>
          <w:t>rerange.py</w:t>
        </w:r>
      </w:ins>
      <w:ins w:id="626" w:author="俊达" w:date="2023-08-15T15:59:00Z">
        <w:r w:rsidR="001C24CC">
          <w:rPr>
            <w:rFonts w:ascii="宋体" w:hAnsi="宋体" w:hint="eastAsia"/>
            <w:bCs/>
          </w:rPr>
          <w:t>到此文件夹</w:t>
        </w:r>
      </w:ins>
      <w:ins w:id="627" w:author="俊达" w:date="2023-08-15T15:40:00Z">
        <w:r w:rsidR="00EB6C0E">
          <w:rPr>
            <w:rFonts w:ascii="宋体" w:hAnsi="宋体" w:hint="eastAsia"/>
            <w:bCs/>
          </w:rPr>
          <w:t>并执行，用以给</w:t>
        </w:r>
        <w:r w:rsidR="00EB6C0E" w:rsidRPr="00EB6C0E">
          <w:rPr>
            <w:rFonts w:ascii="宋体" w:hAnsi="宋体" w:hint="eastAsia"/>
            <w:bCs/>
          </w:rPr>
          <w:t>images和labels</w:t>
        </w:r>
        <w:r w:rsidR="00EB6C0E">
          <w:rPr>
            <w:rFonts w:ascii="宋体" w:hAnsi="宋体" w:hint="eastAsia"/>
            <w:bCs/>
          </w:rPr>
          <w:t>中的文件</w:t>
        </w:r>
      </w:ins>
      <w:ins w:id="628" w:author="俊达" w:date="2023-08-15T15:59:00Z">
        <w:r w:rsidR="001C24CC">
          <w:rPr>
            <w:rFonts w:ascii="宋体" w:hAnsi="宋体" w:hint="eastAsia"/>
            <w:bCs/>
          </w:rPr>
          <w:t>按照自然数序列</w:t>
        </w:r>
      </w:ins>
      <w:ins w:id="629" w:author="俊达" w:date="2023-08-15T15:40:00Z">
        <w:r w:rsidR="00EB6C0E">
          <w:rPr>
            <w:rFonts w:ascii="宋体" w:hAnsi="宋体" w:hint="eastAsia"/>
            <w:bCs/>
          </w:rPr>
          <w:t>重新命名</w:t>
        </w:r>
      </w:ins>
      <w:ins w:id="630" w:author="俊达" w:date="2023-08-15T15:59:00Z">
        <w:r w:rsidR="001C24CC">
          <w:rPr>
            <w:rFonts w:ascii="宋体" w:hAnsi="宋体" w:hint="eastAsia"/>
            <w:bCs/>
          </w:rPr>
          <w:t>（用以生成视频）</w:t>
        </w:r>
      </w:ins>
      <w:ins w:id="631" w:author="俊达" w:date="2023-08-15T15:40:00Z">
        <w:r w:rsidR="00EB6C0E">
          <w:rPr>
            <w:rFonts w:ascii="宋体" w:hAnsi="宋体" w:hint="eastAsia"/>
            <w:bCs/>
          </w:rPr>
          <w:t>，</w:t>
        </w:r>
      </w:ins>
      <w:ins w:id="632" w:author="俊达" w:date="2023-08-15T15:41:00Z">
        <w:r w:rsidR="00EB6C0E">
          <w:rPr>
            <w:rFonts w:ascii="宋体" w:hAnsi="宋体" w:hint="eastAsia"/>
            <w:bCs/>
          </w:rPr>
          <w:t>会生成对应的两个新文件夹</w:t>
        </w:r>
        <w:proofErr w:type="spellStart"/>
        <w:r w:rsidR="00C625E9">
          <w:rPr>
            <w:rFonts w:ascii="宋体" w:hAnsi="宋体" w:hint="eastAsia"/>
            <w:bCs/>
          </w:rPr>
          <w:t>images</w:t>
        </w:r>
        <w:r w:rsidR="00C625E9">
          <w:rPr>
            <w:rFonts w:ascii="宋体" w:hAnsi="宋体"/>
            <w:bCs/>
          </w:rPr>
          <w:t>new</w:t>
        </w:r>
        <w:proofErr w:type="spellEnd"/>
        <w:r w:rsidR="00C625E9">
          <w:rPr>
            <w:rFonts w:ascii="宋体" w:hAnsi="宋体" w:hint="eastAsia"/>
            <w:bCs/>
          </w:rPr>
          <w:t>和</w:t>
        </w:r>
        <w:proofErr w:type="spellStart"/>
        <w:r w:rsidR="00C625E9">
          <w:rPr>
            <w:rFonts w:ascii="宋体" w:hAnsi="宋体" w:hint="eastAsia"/>
            <w:bCs/>
          </w:rPr>
          <w:t>labelsn</w:t>
        </w:r>
        <w:r w:rsidR="00C625E9">
          <w:rPr>
            <w:rFonts w:ascii="宋体" w:hAnsi="宋体"/>
            <w:bCs/>
          </w:rPr>
          <w:t>ew</w:t>
        </w:r>
        <w:proofErr w:type="spellEnd"/>
        <w:r w:rsidR="00EB6C0E">
          <w:rPr>
            <w:rFonts w:ascii="宋体" w:hAnsi="宋体" w:hint="eastAsia"/>
            <w:bCs/>
          </w:rPr>
          <w:t>。</w:t>
        </w:r>
      </w:ins>
    </w:p>
    <w:p w14:paraId="1DE56EB7" w14:textId="6737631E" w:rsidR="00850300" w:rsidRDefault="00850300" w:rsidP="00850300">
      <w:pPr>
        <w:pStyle w:val="Char"/>
        <w:spacing w:after="312" w:line="360" w:lineRule="auto"/>
        <w:rPr>
          <w:ins w:id="633" w:author="俊达" w:date="2023-08-15T15:39:00Z"/>
          <w:rFonts w:ascii="宋体" w:hAnsi="宋体"/>
          <w:bCs/>
        </w:rPr>
      </w:pPr>
      <w:ins w:id="634" w:author="俊达" w:date="2023-08-15T15:38:00Z">
        <w:r>
          <w:rPr>
            <w:rFonts w:ascii="宋体" w:hAnsi="宋体"/>
            <w:bCs/>
          </w:rPr>
          <w:t>c</w:t>
        </w:r>
        <w:r>
          <w:rPr>
            <w:rFonts w:ascii="宋体" w:hAnsi="宋体" w:hint="eastAsia"/>
            <w:bCs/>
          </w:rPr>
          <w:t>p</w:t>
        </w:r>
        <w:r>
          <w:rPr>
            <w:rFonts w:ascii="宋体" w:hAnsi="宋体"/>
            <w:bCs/>
          </w:rPr>
          <w:t xml:space="preserve"> </w:t>
        </w:r>
      </w:ins>
      <w:ins w:id="635" w:author="俊达" w:date="2023-08-15T15:39:00Z">
        <w:r w:rsidRPr="00850300">
          <w:rPr>
            <w:rFonts w:ascii="宋体" w:hAnsi="宋体"/>
            <w:bCs/>
          </w:rPr>
          <w:t>/home/nvidia/Downloads/helmet-test/val_images/</w:t>
        </w:r>
        <w:r>
          <w:rPr>
            <w:rFonts w:ascii="宋体" w:hAnsi="宋体"/>
            <w:bCs/>
          </w:rPr>
          <w:t>rerange.py</w:t>
        </w:r>
      </w:ins>
    </w:p>
    <w:p w14:paraId="7AEF0D79" w14:textId="75EBC1EF" w:rsidR="00103E38" w:rsidRDefault="00850300" w:rsidP="00E23F6F">
      <w:pPr>
        <w:pStyle w:val="Char"/>
        <w:spacing w:after="312" w:line="360" w:lineRule="auto"/>
        <w:rPr>
          <w:ins w:id="636" w:author="俊达" w:date="2023-08-15T15:42:00Z"/>
          <w:rFonts w:ascii="宋体" w:hAnsi="宋体"/>
          <w:bCs/>
        </w:rPr>
      </w:pPr>
      <w:ins w:id="637" w:author="俊达" w:date="2023-08-15T15:39:00Z">
        <w:r>
          <w:rPr>
            <w:rFonts w:ascii="宋体" w:hAnsi="宋体" w:hint="eastAsia"/>
            <w:bCs/>
          </w:rPr>
          <w:t>p</w:t>
        </w:r>
        <w:r>
          <w:rPr>
            <w:rFonts w:ascii="宋体" w:hAnsi="宋体"/>
            <w:bCs/>
          </w:rPr>
          <w:t xml:space="preserve">ython3 </w:t>
        </w:r>
        <w:r w:rsidRPr="00850300">
          <w:rPr>
            <w:rFonts w:ascii="宋体" w:hAnsi="宋体"/>
            <w:bCs/>
          </w:rPr>
          <w:t>rerange.py</w:t>
        </w:r>
      </w:ins>
    </w:p>
    <w:p w14:paraId="6C28A27C" w14:textId="3AA5A7EA" w:rsidR="00996E59" w:rsidRDefault="00996E59">
      <w:pPr>
        <w:pStyle w:val="Char"/>
        <w:numPr>
          <w:ilvl w:val="1"/>
          <w:numId w:val="7"/>
        </w:numPr>
        <w:spacing w:after="312" w:line="360" w:lineRule="auto"/>
        <w:rPr>
          <w:ins w:id="638" w:author="俊达" w:date="2023-08-15T16:20:00Z"/>
          <w:rFonts w:ascii="宋体" w:hAnsi="宋体"/>
          <w:bCs/>
        </w:rPr>
        <w:pPrChange w:id="639" w:author="俊达" w:date="2023-08-15T16:20:00Z">
          <w:pPr>
            <w:pStyle w:val="Char"/>
            <w:spacing w:after="312" w:line="360" w:lineRule="auto"/>
          </w:pPr>
        </w:pPrChange>
      </w:pPr>
      <w:ins w:id="640" w:author="俊达" w:date="2023-08-15T15:42:00Z">
        <w:r>
          <w:rPr>
            <w:rFonts w:ascii="宋体" w:hAnsi="宋体"/>
            <w:bCs/>
          </w:rPr>
          <w:t xml:space="preserve">cd </w:t>
        </w:r>
        <w:r>
          <w:rPr>
            <w:rFonts w:ascii="宋体" w:hAnsi="宋体" w:hint="eastAsia"/>
            <w:bCs/>
          </w:rPr>
          <w:t>进入</w:t>
        </w:r>
        <w:proofErr w:type="spellStart"/>
        <w:r w:rsidRPr="00996E59">
          <w:rPr>
            <w:rFonts w:ascii="宋体" w:hAnsi="宋体"/>
            <w:bCs/>
          </w:rPr>
          <w:t>imagesnew</w:t>
        </w:r>
      </w:ins>
      <w:proofErr w:type="spellEnd"/>
      <w:ins w:id="641" w:author="俊达" w:date="2023-08-15T15:43:00Z">
        <w:r w:rsidR="004F10AC">
          <w:rPr>
            <w:rFonts w:ascii="宋体" w:hAnsi="宋体" w:hint="eastAsia"/>
            <w:bCs/>
          </w:rPr>
          <w:t>文件夹，执行命令</w:t>
        </w:r>
      </w:ins>
      <w:ins w:id="642" w:author="俊达" w:date="2023-08-15T15:48:00Z">
        <w:r w:rsidR="00D50094">
          <w:rPr>
            <w:rFonts w:ascii="宋体" w:hAnsi="宋体" w:hint="eastAsia"/>
            <w:bCs/>
          </w:rPr>
          <w:t>将</w:t>
        </w:r>
      </w:ins>
      <w:ins w:id="643" w:author="俊达" w:date="2023-08-15T15:43:00Z">
        <w:r w:rsidR="004F10AC">
          <w:rPr>
            <w:rFonts w:ascii="宋体" w:hAnsi="宋体" w:hint="eastAsia"/>
            <w:bCs/>
          </w:rPr>
          <w:t>图片生成视频</w:t>
        </w:r>
      </w:ins>
      <w:ins w:id="644" w:author="俊达" w:date="2023-08-15T16:21:00Z">
        <w:r w:rsidR="00ED6449">
          <w:rPr>
            <w:rFonts w:ascii="宋体" w:hAnsi="宋体" w:hint="eastAsia"/>
            <w:bCs/>
          </w:rPr>
          <w:t>。</w:t>
        </w:r>
      </w:ins>
    </w:p>
    <w:p w14:paraId="2BE97F3D" w14:textId="77777777" w:rsidR="003F5B46" w:rsidRPr="003F5B46" w:rsidRDefault="003F5B46">
      <w:pPr>
        <w:widowControl/>
        <w:shd w:val="clear" w:color="auto" w:fill="FFFFFF"/>
        <w:spacing w:line="270" w:lineRule="atLeast"/>
        <w:rPr>
          <w:ins w:id="645" w:author="俊达" w:date="2023-08-15T16:23:00Z"/>
          <w:rFonts w:ascii="Consolas" w:eastAsia="宋体" w:hAnsi="Consolas" w:cs="宋体"/>
          <w:color w:val="000000"/>
          <w:kern w:val="0"/>
          <w:sz w:val="20"/>
          <w:szCs w:val="20"/>
          <w:lang w:eastAsia="zh-CN"/>
          <w:rPrChange w:id="646" w:author="俊达" w:date="2023-08-15T16:23:00Z">
            <w:rPr>
              <w:ins w:id="647" w:author="俊达" w:date="2023-08-15T16:23:00Z"/>
              <w:lang w:eastAsia="zh-CN"/>
            </w:rPr>
          </w:rPrChange>
        </w:rPr>
        <w:pPrChange w:id="648" w:author="俊达" w:date="2023-08-15T16:23:00Z">
          <w:pPr>
            <w:pStyle w:val="afd"/>
            <w:widowControl/>
            <w:numPr>
              <w:numId w:val="7"/>
            </w:numPr>
            <w:shd w:val="clear" w:color="auto" w:fill="FFFFFF"/>
            <w:spacing w:line="270" w:lineRule="atLeast"/>
            <w:ind w:left="360" w:firstLineChars="0" w:hanging="360"/>
          </w:pPr>
        </w:pPrChange>
      </w:pPr>
      <w:proofErr w:type="spellStart"/>
      <w:ins w:id="649" w:author="俊达" w:date="2023-08-15T16:23:00Z">
        <w:r w:rsidRPr="003F5B46">
          <w:rPr>
            <w:rFonts w:ascii="Consolas" w:eastAsia="宋体" w:hAnsi="Consolas" w:cs="宋体"/>
            <w:color w:val="000000"/>
            <w:kern w:val="0"/>
            <w:sz w:val="20"/>
            <w:szCs w:val="20"/>
            <w:lang w:eastAsia="zh-CN"/>
            <w:rPrChange w:id="650" w:author="俊达" w:date="2023-08-15T16:23:00Z">
              <w:rPr>
                <w:lang w:eastAsia="zh-CN"/>
              </w:rPr>
            </w:rPrChange>
          </w:rPr>
          <w:t>ffmpeg</w:t>
        </w:r>
        <w:proofErr w:type="spellEnd"/>
        <w:r w:rsidRPr="003F5B46">
          <w:rPr>
            <w:rFonts w:ascii="Consolas" w:eastAsia="宋体" w:hAnsi="Consolas" w:cs="宋体"/>
            <w:color w:val="000000"/>
            <w:kern w:val="0"/>
            <w:sz w:val="20"/>
            <w:szCs w:val="20"/>
            <w:lang w:eastAsia="zh-CN"/>
            <w:rPrChange w:id="651" w:author="俊达" w:date="2023-08-15T16:23:00Z">
              <w:rPr>
                <w:lang w:eastAsia="zh-CN"/>
              </w:rPr>
            </w:rPrChange>
          </w:rPr>
          <w:t xml:space="preserve"> -r </w:t>
        </w:r>
        <w:r w:rsidRPr="003F5B46">
          <w:rPr>
            <w:rFonts w:ascii="Consolas" w:eastAsia="宋体" w:hAnsi="Consolas" w:cs="宋体"/>
            <w:color w:val="098658"/>
            <w:kern w:val="0"/>
            <w:sz w:val="20"/>
            <w:szCs w:val="20"/>
            <w:lang w:eastAsia="zh-CN"/>
            <w:rPrChange w:id="652" w:author="俊达" w:date="2023-08-15T16:23:00Z">
              <w:rPr>
                <w:color w:val="098658"/>
                <w:lang w:eastAsia="zh-CN"/>
              </w:rPr>
            </w:rPrChange>
          </w:rPr>
          <w:t>2</w:t>
        </w:r>
        <w:r w:rsidRPr="003F5B46">
          <w:rPr>
            <w:rFonts w:ascii="Consolas" w:eastAsia="宋体" w:hAnsi="Consolas" w:cs="宋体"/>
            <w:color w:val="000000"/>
            <w:kern w:val="0"/>
            <w:sz w:val="20"/>
            <w:szCs w:val="20"/>
            <w:lang w:eastAsia="zh-CN"/>
            <w:rPrChange w:id="653" w:author="俊达" w:date="2023-08-15T16:23:00Z">
              <w:rPr>
                <w:lang w:eastAsia="zh-CN"/>
              </w:rPr>
            </w:rPrChange>
          </w:rPr>
          <w:t xml:space="preserve"> -</w:t>
        </w:r>
        <w:proofErr w:type="spellStart"/>
        <w:r w:rsidRPr="003F5B46">
          <w:rPr>
            <w:rFonts w:ascii="Consolas" w:eastAsia="宋体" w:hAnsi="Consolas" w:cs="宋体"/>
            <w:color w:val="000000"/>
            <w:kern w:val="0"/>
            <w:sz w:val="20"/>
            <w:szCs w:val="20"/>
            <w:lang w:eastAsia="zh-CN"/>
            <w:rPrChange w:id="654" w:author="俊达" w:date="2023-08-15T16:23:00Z">
              <w:rPr>
                <w:lang w:eastAsia="zh-CN"/>
              </w:rPr>
            </w:rPrChange>
          </w:rPr>
          <w:t>i</w:t>
        </w:r>
        <w:proofErr w:type="spellEnd"/>
        <w:r w:rsidRPr="003F5B46">
          <w:rPr>
            <w:rFonts w:ascii="Consolas" w:eastAsia="宋体" w:hAnsi="Consolas" w:cs="宋体"/>
            <w:color w:val="000000"/>
            <w:kern w:val="0"/>
            <w:sz w:val="20"/>
            <w:szCs w:val="20"/>
            <w:lang w:eastAsia="zh-CN"/>
            <w:rPrChange w:id="655" w:author="俊达" w:date="2023-08-15T16:23:00Z">
              <w:rPr>
                <w:lang w:eastAsia="zh-CN"/>
              </w:rPr>
            </w:rPrChange>
          </w:rPr>
          <w:t xml:space="preserve"> %d.jpg out.mp4</w:t>
        </w:r>
      </w:ins>
    </w:p>
    <w:p w14:paraId="6BE4DE31" w14:textId="1674D4D6" w:rsidR="0064019A" w:rsidRDefault="0064019A" w:rsidP="003653A2">
      <w:pPr>
        <w:pStyle w:val="Char"/>
        <w:spacing w:after="312" w:line="360" w:lineRule="auto"/>
        <w:rPr>
          <w:ins w:id="656" w:author="俊达" w:date="2023-08-15T16:24:00Z"/>
          <w:rFonts w:ascii="宋体" w:hAnsi="宋体"/>
          <w:bCs/>
        </w:rPr>
      </w:pPr>
      <w:ins w:id="657" w:author="俊达" w:date="2023-08-15T16:24:00Z">
        <w:r w:rsidRPr="0064019A">
          <w:rPr>
            <w:rFonts w:ascii="宋体" w:hAnsi="宋体" w:hint="eastAsia"/>
            <w:bCs/>
          </w:rPr>
          <w:t>（</w:t>
        </w:r>
      </w:ins>
      <w:ins w:id="658" w:author="俊达" w:date="2023-08-15T16:25:00Z">
        <w:r>
          <w:rPr>
            <w:rFonts w:ascii="宋体" w:hAnsi="宋体" w:hint="eastAsia"/>
            <w:bCs/>
          </w:rPr>
          <w:t>会生成</w:t>
        </w:r>
        <w:r w:rsidRPr="0064019A">
          <w:rPr>
            <w:rFonts w:ascii="宋体" w:hAnsi="宋体"/>
            <w:bCs/>
          </w:rPr>
          <w:t>out.mp4</w:t>
        </w:r>
        <w:r>
          <w:rPr>
            <w:rFonts w:ascii="宋体" w:hAnsi="宋体" w:hint="eastAsia"/>
            <w:bCs/>
          </w:rPr>
          <w:t>视频文件</w:t>
        </w:r>
      </w:ins>
      <w:ins w:id="659" w:author="俊达" w:date="2023-08-15T16:24:00Z">
        <w:r w:rsidRPr="0064019A">
          <w:rPr>
            <w:rFonts w:ascii="宋体" w:hAnsi="宋体" w:hint="eastAsia"/>
            <w:bCs/>
          </w:rPr>
          <w:t>）</w:t>
        </w:r>
      </w:ins>
    </w:p>
    <w:p w14:paraId="12A3DDF6" w14:textId="2A3B60F2" w:rsidR="003653A2" w:rsidRPr="003F5B46" w:rsidRDefault="003F5B46" w:rsidP="003653A2">
      <w:pPr>
        <w:pStyle w:val="Char"/>
        <w:spacing w:after="312" w:line="360" w:lineRule="auto"/>
        <w:rPr>
          <w:ins w:id="660" w:author="俊达" w:date="2023-08-15T16:20:00Z"/>
          <w:rFonts w:ascii="宋体" w:hAnsi="宋体"/>
          <w:bCs/>
        </w:rPr>
      </w:pPr>
      <w:ins w:id="661" w:author="俊达" w:date="2023-08-15T16:24:00Z">
        <w:r>
          <w:rPr>
            <w:rFonts w:ascii="宋体" w:hAnsi="宋体" w:hint="eastAsia"/>
            <w:bCs/>
          </w:rPr>
          <w:t>（</w:t>
        </w:r>
        <w:r>
          <w:rPr>
            <w:rFonts w:ascii="宋体" w:hAnsi="宋体"/>
            <w:bCs/>
          </w:rPr>
          <w:t xml:space="preserve">-r 2 </w:t>
        </w:r>
        <w:r>
          <w:rPr>
            <w:rFonts w:ascii="宋体" w:hAnsi="宋体" w:hint="eastAsia"/>
            <w:bCs/>
          </w:rPr>
          <w:t>表示</w:t>
        </w:r>
      </w:ins>
      <w:ins w:id="662" w:author="俊达" w:date="2023-08-15T16:34:00Z">
        <w:r w:rsidR="00C36EE3">
          <w:rPr>
            <w:rFonts w:ascii="宋体" w:hAnsi="宋体" w:hint="eastAsia"/>
            <w:bCs/>
          </w:rPr>
          <w:t>以</w:t>
        </w:r>
      </w:ins>
      <w:ins w:id="663" w:author="俊达" w:date="2023-08-15T16:24:00Z">
        <w:r>
          <w:rPr>
            <w:rFonts w:ascii="宋体" w:hAnsi="宋体" w:hint="eastAsia"/>
            <w:bCs/>
          </w:rPr>
          <w:t>每秒两帧</w:t>
        </w:r>
      </w:ins>
      <w:ins w:id="664" w:author="俊达" w:date="2023-08-15T16:34:00Z">
        <w:r w:rsidR="00C36EE3">
          <w:rPr>
            <w:rFonts w:ascii="宋体" w:hAnsi="宋体" w:hint="eastAsia"/>
            <w:bCs/>
          </w:rPr>
          <w:t>的速度</w:t>
        </w:r>
      </w:ins>
      <w:ins w:id="665" w:author="俊达" w:date="2023-08-15T16:24:00Z">
        <w:r>
          <w:rPr>
            <w:rFonts w:ascii="宋体" w:hAnsi="宋体" w:hint="eastAsia"/>
            <w:bCs/>
          </w:rPr>
          <w:t>制成视频）</w:t>
        </w:r>
      </w:ins>
    </w:p>
    <w:p w14:paraId="51D6FC02" w14:textId="3F8EB291" w:rsidR="003653A2" w:rsidRDefault="003653A2" w:rsidP="003653A2">
      <w:pPr>
        <w:pStyle w:val="Char"/>
        <w:spacing w:after="312" w:line="360" w:lineRule="auto"/>
        <w:rPr>
          <w:ins w:id="666" w:author="俊达" w:date="2023-08-15T16:20:00Z"/>
          <w:rFonts w:ascii="宋体" w:hAnsi="宋体"/>
          <w:bCs/>
        </w:rPr>
      </w:pPr>
    </w:p>
    <w:p w14:paraId="19F2CA5B" w14:textId="212DDA9B" w:rsidR="00A64ACB" w:rsidRDefault="00A64ACB" w:rsidP="00A64ACB">
      <w:pPr>
        <w:pStyle w:val="Char"/>
        <w:numPr>
          <w:ilvl w:val="0"/>
          <w:numId w:val="7"/>
        </w:numPr>
        <w:spacing w:after="312" w:line="360" w:lineRule="auto"/>
        <w:rPr>
          <w:ins w:id="667" w:author="俊达" w:date="2023-08-15T16:26:00Z"/>
          <w:rFonts w:ascii="宋体" w:hAnsi="宋体"/>
          <w:b/>
          <w:sz w:val="28"/>
        </w:rPr>
      </w:pPr>
      <w:proofErr w:type="gramStart"/>
      <w:ins w:id="668" w:author="俊达" w:date="2023-08-15T16:26:00Z">
        <w:r>
          <w:rPr>
            <w:rFonts w:ascii="宋体" w:hAnsi="宋体" w:hint="eastAsia"/>
            <w:b/>
            <w:sz w:val="28"/>
          </w:rPr>
          <w:t>端侧推理</w:t>
        </w:r>
      </w:ins>
      <w:proofErr w:type="gramEnd"/>
      <w:ins w:id="669" w:author="俊达" w:date="2023-08-15T16:28:00Z">
        <w:r w:rsidR="008769E2">
          <w:rPr>
            <w:rFonts w:ascii="宋体" w:hAnsi="宋体" w:hint="eastAsia"/>
            <w:b/>
            <w:sz w:val="28"/>
          </w:rPr>
          <w:t>获取</w:t>
        </w:r>
        <w:r w:rsidR="008769E2" w:rsidRPr="008769E2">
          <w:rPr>
            <w:rFonts w:ascii="宋体" w:hAnsi="宋体" w:hint="eastAsia"/>
            <w:b/>
            <w:sz w:val="28"/>
          </w:rPr>
          <w:t>预测结果</w:t>
        </w:r>
        <w:r w:rsidR="008769E2" w:rsidRPr="008769E2">
          <w:rPr>
            <w:rFonts w:ascii="宋体" w:hAnsi="宋体"/>
            <w:b/>
            <w:sz w:val="28"/>
          </w:rPr>
          <w:t>prediction</w:t>
        </w:r>
        <w:r w:rsidR="008769E2" w:rsidRPr="008769E2">
          <w:rPr>
            <w:rFonts w:ascii="宋体" w:hAnsi="宋体" w:hint="eastAsia"/>
            <w:b/>
            <w:sz w:val="28"/>
          </w:rPr>
          <w:t>文件夹</w:t>
        </w:r>
      </w:ins>
    </w:p>
    <w:p w14:paraId="64D60616" w14:textId="1672A0DC" w:rsidR="00040360" w:rsidRDefault="00040360" w:rsidP="00040360">
      <w:pPr>
        <w:pStyle w:val="Char"/>
        <w:spacing w:after="312" w:line="360" w:lineRule="auto"/>
        <w:rPr>
          <w:ins w:id="670" w:author="俊达" w:date="2023-08-15T16:38:00Z"/>
          <w:rFonts w:ascii="宋体" w:hAnsi="宋体"/>
          <w:bCs/>
        </w:rPr>
      </w:pPr>
      <w:ins w:id="671" w:author="俊达" w:date="2023-08-15T16:36:00Z">
        <w:r>
          <w:rPr>
            <w:rFonts w:ascii="宋体" w:hAnsi="宋体" w:hint="eastAsia"/>
            <w:bCs/>
          </w:rPr>
          <w:t>以下是使用d</w:t>
        </w:r>
        <w:r>
          <w:rPr>
            <w:rFonts w:ascii="宋体" w:hAnsi="宋体"/>
            <w:bCs/>
          </w:rPr>
          <w:t>eepstream5.1</w:t>
        </w:r>
        <w:r>
          <w:rPr>
            <w:rFonts w:ascii="宋体" w:hAnsi="宋体" w:hint="eastAsia"/>
            <w:bCs/>
          </w:rPr>
          <w:t>生成的结果，预测结果不可靠，漏检</w:t>
        </w:r>
        <w:proofErr w:type="gramStart"/>
        <w:r>
          <w:rPr>
            <w:rFonts w:ascii="宋体" w:hAnsi="宋体" w:hint="eastAsia"/>
            <w:bCs/>
          </w:rPr>
          <w:t>错检很多</w:t>
        </w:r>
        <w:proofErr w:type="gramEnd"/>
        <w:r>
          <w:rPr>
            <w:rFonts w:ascii="宋体" w:hAnsi="宋体" w:hint="eastAsia"/>
            <w:bCs/>
          </w:rPr>
          <w:t>。真正能用的是</w:t>
        </w:r>
      </w:ins>
      <w:ins w:id="672" w:author="俊达" w:date="2023-08-15T16:37:00Z">
        <w:r w:rsidRPr="00040360">
          <w:rPr>
            <w:rFonts w:ascii="宋体" w:hAnsi="宋体"/>
            <w:bCs/>
          </w:rPr>
          <w:t>deepstream</w:t>
        </w:r>
        <w:r>
          <w:rPr>
            <w:rFonts w:ascii="宋体" w:hAnsi="宋体"/>
            <w:bCs/>
          </w:rPr>
          <w:t>6.2</w:t>
        </w:r>
        <w:r w:rsidRPr="00040360">
          <w:rPr>
            <w:rFonts w:ascii="宋体" w:hAnsi="宋体" w:hint="eastAsia"/>
            <w:bCs/>
          </w:rPr>
          <w:t>生成的结果</w:t>
        </w:r>
        <w:r>
          <w:rPr>
            <w:rFonts w:ascii="宋体" w:hAnsi="宋体" w:hint="eastAsia"/>
            <w:bCs/>
          </w:rPr>
          <w:t>，需要从飞哥的机器上拷贝代码。</w:t>
        </w:r>
      </w:ins>
    </w:p>
    <w:p w14:paraId="4691D417" w14:textId="3E933FE3" w:rsidR="00031396" w:rsidRDefault="00031396">
      <w:pPr>
        <w:pStyle w:val="Char"/>
        <w:spacing w:after="312" w:line="360" w:lineRule="auto"/>
        <w:rPr>
          <w:ins w:id="673" w:author="俊达" w:date="2023-08-15T16:36:00Z"/>
          <w:rFonts w:ascii="宋体" w:hAnsi="宋体"/>
          <w:bCs/>
        </w:rPr>
        <w:pPrChange w:id="674" w:author="俊达" w:date="2023-08-15T16:36:00Z">
          <w:pPr>
            <w:pStyle w:val="Char"/>
            <w:numPr>
              <w:numId w:val="7"/>
            </w:numPr>
            <w:spacing w:after="312" w:line="360" w:lineRule="auto"/>
            <w:ind w:left="360" w:hanging="360"/>
          </w:pPr>
        </w:pPrChange>
      </w:pPr>
      <w:ins w:id="675" w:author="俊达" w:date="2023-08-15T16:39:00Z">
        <w:r>
          <w:rPr>
            <w:rFonts w:ascii="宋体" w:hAnsi="宋体" w:hint="eastAsia"/>
            <w:bCs/>
          </w:rPr>
          <w:t>但是可以从</w:t>
        </w:r>
        <w:r w:rsidR="00972C3D">
          <w:rPr>
            <w:rFonts w:ascii="宋体" w:hAnsi="宋体" w:hint="eastAsia"/>
            <w:bCs/>
          </w:rPr>
          <w:t>以下</w:t>
        </w:r>
        <w:r w:rsidRPr="00031396">
          <w:rPr>
            <w:rFonts w:ascii="宋体" w:hAnsi="宋体"/>
            <w:bCs/>
          </w:rPr>
          <w:t>deepstream5.1</w:t>
        </w:r>
        <w:r>
          <w:rPr>
            <w:rFonts w:ascii="宋体" w:hAnsi="宋体" w:hint="eastAsia"/>
            <w:bCs/>
          </w:rPr>
          <w:t>示例中学习使用方法</w:t>
        </w:r>
      </w:ins>
      <w:ins w:id="676" w:author="俊达" w:date="2023-08-15T16:40:00Z">
        <w:r w:rsidR="003B2013">
          <w:rPr>
            <w:rFonts w:ascii="宋体" w:hAnsi="宋体" w:hint="eastAsia"/>
            <w:bCs/>
          </w:rPr>
          <w:t>：</w:t>
        </w:r>
      </w:ins>
    </w:p>
    <w:p w14:paraId="0629B8E2" w14:textId="63D1B100" w:rsidR="00040360" w:rsidRPr="00040360" w:rsidRDefault="003B2013" w:rsidP="00E23F6F">
      <w:pPr>
        <w:pStyle w:val="Char"/>
        <w:spacing w:after="312" w:line="360" w:lineRule="auto"/>
        <w:rPr>
          <w:ins w:id="677" w:author="俊达" w:date="2023-08-15T16:35:00Z"/>
          <w:rFonts w:ascii="宋体" w:hAnsi="宋体"/>
          <w:bCs/>
        </w:rPr>
      </w:pPr>
      <w:ins w:id="678" w:author="俊达" w:date="2023-08-15T16:41:00Z">
        <w:r>
          <w:rPr>
            <w:rFonts w:ascii="宋体" w:hAnsi="宋体" w:hint="eastAsia"/>
            <w:bCs/>
          </w:rPr>
          <w:lastRenderedPageBreak/>
          <w:t>使用r</w:t>
        </w:r>
        <w:r>
          <w:rPr>
            <w:rFonts w:ascii="宋体" w:hAnsi="宋体"/>
            <w:bCs/>
          </w:rPr>
          <w:t>oot</w:t>
        </w:r>
        <w:r>
          <w:rPr>
            <w:rFonts w:ascii="宋体" w:hAnsi="宋体" w:hint="eastAsia"/>
            <w:bCs/>
          </w:rPr>
          <w:t>权限</w:t>
        </w:r>
      </w:ins>
      <w:ins w:id="679" w:author="俊达" w:date="2023-08-15T16:40:00Z">
        <w:r>
          <w:rPr>
            <w:rFonts w:ascii="宋体" w:hAnsi="宋体" w:hint="eastAsia"/>
            <w:bCs/>
          </w:rPr>
          <w:t>修改</w:t>
        </w:r>
      </w:ins>
      <w:ins w:id="680" w:author="俊达" w:date="2023-08-15T16:41:00Z">
        <w:r w:rsidRPr="003B2013">
          <w:rPr>
            <w:rFonts w:ascii="宋体" w:hAnsi="宋体"/>
            <w:bCs/>
          </w:rPr>
          <w:t>/opt/seaway/</w:t>
        </w:r>
        <w:proofErr w:type="spellStart"/>
        <w:r w:rsidRPr="003B2013">
          <w:rPr>
            <w:rFonts w:ascii="宋体" w:hAnsi="宋体"/>
            <w:bCs/>
          </w:rPr>
          <w:t>algorithm_config.json</w:t>
        </w:r>
        <w:proofErr w:type="spellEnd"/>
        <w:r>
          <w:rPr>
            <w:rFonts w:ascii="宋体" w:hAnsi="宋体" w:hint="eastAsia"/>
            <w:bCs/>
          </w:rPr>
          <w:t>中的</w:t>
        </w:r>
      </w:ins>
      <w:ins w:id="681" w:author="俊达" w:date="2023-08-15T16:55:00Z">
        <w:r w:rsidR="00BE3C93" w:rsidRPr="00BE3C93">
          <w:rPr>
            <w:rFonts w:ascii="宋体" w:hAnsi="宋体"/>
            <w:bCs/>
          </w:rPr>
          <w:t>"</w:t>
        </w:r>
        <w:proofErr w:type="spellStart"/>
        <w:r w:rsidR="00BE3C93" w:rsidRPr="00BE3C93">
          <w:rPr>
            <w:rFonts w:ascii="宋体" w:hAnsi="宋体"/>
            <w:bCs/>
          </w:rPr>
          <w:t>video_url</w:t>
        </w:r>
        <w:proofErr w:type="spellEnd"/>
        <w:r w:rsidR="00BE3C93" w:rsidRPr="00BE3C93">
          <w:rPr>
            <w:rFonts w:ascii="宋体" w:hAnsi="宋体"/>
            <w:bCs/>
          </w:rPr>
          <w:t xml:space="preserve">": </w:t>
        </w:r>
        <w:r w:rsidR="00BE3C93">
          <w:rPr>
            <w:rFonts w:ascii="宋体" w:hAnsi="宋体"/>
            <w:bCs/>
          </w:rPr>
          <w:fldChar w:fldCharType="begin"/>
        </w:r>
        <w:r w:rsidR="00BE3C93">
          <w:rPr>
            <w:rFonts w:ascii="宋体" w:hAnsi="宋体"/>
            <w:bCs/>
          </w:rPr>
          <w:instrText xml:space="preserve"> HYPERLINK "</w:instrText>
        </w:r>
        <w:r w:rsidR="00BE3C93" w:rsidRPr="00BE3C93">
          <w:rPr>
            <w:rFonts w:ascii="宋体" w:hAnsi="宋体"/>
            <w:bCs/>
          </w:rPr>
          <w:instrText>file:///home/nvidia/Downloads/helmet-test/val_images/remake-image-label2-blank/image100-testmulti/out.mp4</w:instrText>
        </w:r>
        <w:r w:rsidR="00BE3C93">
          <w:rPr>
            <w:rFonts w:ascii="宋体" w:hAnsi="宋体"/>
            <w:bCs/>
          </w:rPr>
          <w:instrText xml:space="preserve">" </w:instrText>
        </w:r>
        <w:r w:rsidR="00BE3C93">
          <w:rPr>
            <w:rFonts w:ascii="宋体" w:hAnsi="宋体"/>
            <w:bCs/>
          </w:rPr>
          <w:fldChar w:fldCharType="separate"/>
        </w:r>
        <w:r w:rsidR="00BE3C93" w:rsidRPr="00596059">
          <w:rPr>
            <w:rStyle w:val="af0"/>
            <w:rFonts w:ascii="宋体" w:hAnsi="宋体"/>
            <w:bCs/>
          </w:rPr>
          <w:t>file:///home/nvidia/Downloads/helmet-test/val_images/remake-image-label2-blank/image100-testmulti/out.mp4</w:t>
        </w:r>
        <w:r w:rsidR="00BE3C93">
          <w:rPr>
            <w:rFonts w:ascii="宋体" w:hAnsi="宋体"/>
            <w:bCs/>
          </w:rPr>
          <w:fldChar w:fldCharType="end"/>
        </w:r>
        <w:r w:rsidR="00BE3C93">
          <w:rPr>
            <w:rFonts w:ascii="宋体" w:hAnsi="宋体"/>
            <w:bCs/>
          </w:rPr>
          <w:t xml:space="preserve"> </w:t>
        </w:r>
        <w:r w:rsidR="00BE3C93">
          <w:rPr>
            <w:rFonts w:ascii="宋体" w:hAnsi="宋体" w:hint="eastAsia"/>
            <w:bCs/>
          </w:rPr>
          <w:t>将其修改为新生成的视频文件的路径。</w:t>
        </w:r>
      </w:ins>
    </w:p>
    <w:p w14:paraId="0E19D4AC" w14:textId="67676F67" w:rsidR="007C29E8" w:rsidRDefault="005953C6" w:rsidP="00E23F6F">
      <w:pPr>
        <w:pStyle w:val="Char"/>
        <w:spacing w:after="312" w:line="360" w:lineRule="auto"/>
        <w:rPr>
          <w:ins w:id="682" w:author="俊达" w:date="2023-08-15T16:33:00Z"/>
          <w:rFonts w:ascii="宋体" w:hAnsi="宋体"/>
          <w:bCs/>
        </w:rPr>
      </w:pPr>
      <w:ins w:id="683" w:author="俊达" w:date="2023-08-15T16:27:00Z">
        <w:r>
          <w:rPr>
            <w:rFonts w:ascii="宋体" w:hAnsi="宋体" w:hint="eastAsia"/>
            <w:bCs/>
          </w:rPr>
          <w:t>进入</w:t>
        </w:r>
      </w:ins>
      <w:ins w:id="684" w:author="俊达" w:date="2023-08-15T16:33:00Z">
        <w:r w:rsidR="00646E44" w:rsidRPr="00646E44">
          <w:rPr>
            <w:rFonts w:ascii="宋体" w:hAnsi="宋体"/>
            <w:bCs/>
          </w:rPr>
          <w:t>/home/nvidia/4lujunda-firstchange-mychange/newseawaystream626/SeawayStream</w:t>
        </w:r>
      </w:ins>
    </w:p>
    <w:p w14:paraId="77FC331E" w14:textId="7DB660E0" w:rsidR="00646E44" w:rsidRDefault="00646E44" w:rsidP="00E23F6F">
      <w:pPr>
        <w:pStyle w:val="Char"/>
        <w:spacing w:after="312" w:line="360" w:lineRule="auto"/>
        <w:rPr>
          <w:ins w:id="685" w:author="俊达" w:date="2023-08-15T17:07:00Z"/>
          <w:rFonts w:ascii="宋体" w:hAnsi="宋体"/>
          <w:bCs/>
        </w:rPr>
      </w:pPr>
      <w:ins w:id="686" w:author="俊达" w:date="2023-08-15T16:33:00Z">
        <w:r>
          <w:rPr>
            <w:rFonts w:ascii="宋体" w:hAnsi="宋体" w:hint="eastAsia"/>
            <w:bCs/>
          </w:rPr>
          <w:t xml:space="preserve">执行 </w:t>
        </w:r>
        <w:r>
          <w:rPr>
            <w:rFonts w:ascii="宋体" w:hAnsi="宋体"/>
            <w:bCs/>
          </w:rPr>
          <w:t xml:space="preserve">./run.sh </w:t>
        </w:r>
        <w:r>
          <w:rPr>
            <w:rFonts w:ascii="宋体" w:hAnsi="宋体" w:hint="eastAsia"/>
            <w:bCs/>
          </w:rPr>
          <w:t>会生成预测结果文件p</w:t>
        </w:r>
        <w:r>
          <w:rPr>
            <w:rFonts w:ascii="宋体" w:hAnsi="宋体"/>
            <w:bCs/>
          </w:rPr>
          <w:t>re</w:t>
        </w:r>
      </w:ins>
      <w:ins w:id="687" w:author="俊达" w:date="2023-08-15T17:11:00Z">
        <w:r w:rsidR="000E16A8">
          <w:rPr>
            <w:rFonts w:ascii="宋体" w:hAnsi="宋体"/>
            <w:bCs/>
          </w:rPr>
          <w:t>102</w:t>
        </w:r>
      </w:ins>
      <w:ins w:id="688" w:author="俊达" w:date="2023-08-15T16:33:00Z">
        <w:r>
          <w:rPr>
            <w:rFonts w:ascii="宋体" w:hAnsi="宋体" w:hint="eastAsia"/>
            <w:bCs/>
          </w:rPr>
          <w:t>文件夹</w:t>
        </w:r>
      </w:ins>
    </w:p>
    <w:p w14:paraId="54EB9CCE" w14:textId="1C7AD0EC" w:rsidR="00764B08" w:rsidRDefault="00764B08" w:rsidP="00E23F6F">
      <w:pPr>
        <w:pStyle w:val="Char"/>
        <w:spacing w:after="312" w:line="360" w:lineRule="auto"/>
        <w:rPr>
          <w:ins w:id="689" w:author="俊达" w:date="2023-08-15T16:56:00Z"/>
          <w:rFonts w:ascii="宋体" w:hAnsi="宋体"/>
          <w:bCs/>
        </w:rPr>
      </w:pPr>
      <w:ins w:id="690" w:author="俊达" w:date="2023-08-15T17:08:00Z">
        <w:r>
          <w:rPr>
            <w:rFonts w:ascii="宋体" w:hAnsi="宋体" w:hint="eastAsia"/>
            <w:bCs/>
          </w:rPr>
          <w:t>（在</w:t>
        </w:r>
        <w:r w:rsidRPr="00764B08">
          <w:rPr>
            <w:rFonts w:ascii="宋体" w:hAnsi="宋体"/>
            <w:bCs/>
          </w:rPr>
          <w:t>/home/nvidia/4lujunda-firstchange-mychange/newseawaystream626/SeawayStream/</w:t>
        </w:r>
      </w:ins>
      <w:ins w:id="691" w:author="俊达" w:date="2023-08-15T17:10:00Z">
        <w:r w:rsidRPr="00764B08">
          <w:t xml:space="preserve"> </w:t>
        </w:r>
        <w:r w:rsidRPr="00764B08">
          <w:rPr>
            <w:rFonts w:ascii="宋体" w:hAnsi="宋体"/>
            <w:bCs/>
          </w:rPr>
          <w:t>deepstream_app_main.cpp</w:t>
        </w:r>
        <w:r>
          <w:rPr>
            <w:rFonts w:ascii="宋体" w:hAnsi="宋体" w:hint="eastAsia"/>
            <w:bCs/>
          </w:rPr>
          <w:t>中约4</w:t>
        </w:r>
        <w:r>
          <w:rPr>
            <w:rFonts w:ascii="宋体" w:hAnsi="宋体"/>
            <w:bCs/>
          </w:rPr>
          <w:t>57</w:t>
        </w:r>
        <w:r>
          <w:rPr>
            <w:rFonts w:ascii="宋体" w:hAnsi="宋体" w:hint="eastAsia"/>
            <w:bCs/>
          </w:rPr>
          <w:t>行位置可以修改输出文件夹</w:t>
        </w:r>
      </w:ins>
      <w:ins w:id="692" w:author="俊达" w:date="2023-08-15T17:11:00Z">
        <w:r>
          <w:rPr>
            <w:rFonts w:ascii="宋体" w:hAnsi="宋体" w:hint="eastAsia"/>
            <w:bCs/>
          </w:rPr>
          <w:t>路径</w:t>
        </w:r>
      </w:ins>
      <w:ins w:id="693" w:author="俊达" w:date="2023-08-15T17:08:00Z">
        <w:r>
          <w:rPr>
            <w:rFonts w:ascii="宋体" w:hAnsi="宋体" w:hint="eastAsia"/>
            <w:bCs/>
          </w:rPr>
          <w:t>）</w:t>
        </w:r>
      </w:ins>
    </w:p>
    <w:p w14:paraId="0F6CB951" w14:textId="590E029C" w:rsidR="00F8588A" w:rsidRDefault="00F8588A" w:rsidP="00E23F6F">
      <w:pPr>
        <w:pStyle w:val="Char"/>
        <w:spacing w:after="312" w:line="360" w:lineRule="auto"/>
        <w:rPr>
          <w:ins w:id="694" w:author="俊达" w:date="2023-08-15T16:56:00Z"/>
          <w:rFonts w:ascii="宋体" w:hAnsi="宋体"/>
          <w:bCs/>
        </w:rPr>
      </w:pPr>
    </w:p>
    <w:p w14:paraId="40D7C6F3" w14:textId="77777777" w:rsidR="000C4D6E" w:rsidRDefault="000C4D6E">
      <w:pPr>
        <w:pStyle w:val="Char"/>
        <w:spacing w:after="312" w:line="360" w:lineRule="auto"/>
        <w:rPr>
          <w:ins w:id="695" w:author="俊达" w:date="2023-08-15T14:10:00Z"/>
          <w:rFonts w:ascii="宋体" w:hAnsi="宋体"/>
          <w:b/>
          <w:sz w:val="28"/>
        </w:rPr>
      </w:pPr>
    </w:p>
    <w:p w14:paraId="20C1E96D" w14:textId="5A2FCE74" w:rsidR="002B7916" w:rsidRPr="002B7916" w:rsidRDefault="00A64ACB" w:rsidP="000D6B45">
      <w:pPr>
        <w:pStyle w:val="Char"/>
        <w:spacing w:after="312" w:line="360" w:lineRule="auto"/>
        <w:rPr>
          <w:ins w:id="696" w:author="俊达" w:date="2023-08-15T17:12:00Z"/>
          <w:rFonts w:ascii="宋体" w:hAnsi="宋体"/>
          <w:b/>
          <w:sz w:val="28"/>
          <w:rPrChange w:id="697" w:author="俊达" w:date="2023-08-16T09:39:00Z">
            <w:rPr>
              <w:ins w:id="698" w:author="俊达" w:date="2023-08-15T17:12:00Z"/>
              <w:rFonts w:ascii="宋体" w:hAnsi="宋体"/>
              <w:bCs/>
            </w:rPr>
          </w:rPrChange>
        </w:rPr>
      </w:pPr>
      <w:ins w:id="699" w:author="俊达" w:date="2023-08-15T16:26:00Z">
        <w:r>
          <w:rPr>
            <w:rFonts w:ascii="宋体" w:hAnsi="宋体"/>
            <w:b/>
            <w:sz w:val="28"/>
          </w:rPr>
          <w:t>3</w:t>
        </w:r>
      </w:ins>
      <w:ins w:id="700" w:author="俊达" w:date="2023-08-15T13:44:00Z">
        <w:r w:rsidR="004A17CD">
          <w:rPr>
            <w:rFonts w:ascii="宋体" w:hAnsi="宋体"/>
            <w:b/>
            <w:sz w:val="28"/>
          </w:rPr>
          <w:t>.</w:t>
        </w:r>
      </w:ins>
      <w:ins w:id="701" w:author="俊达" w:date="2023-08-15T14:10:00Z">
        <w:r w:rsidR="00537003">
          <w:rPr>
            <w:rFonts w:ascii="宋体" w:hAnsi="宋体" w:hint="eastAsia"/>
            <w:b/>
            <w:sz w:val="28"/>
          </w:rPr>
          <w:t>m</w:t>
        </w:r>
        <w:r w:rsidR="00537003">
          <w:rPr>
            <w:rFonts w:ascii="宋体" w:hAnsi="宋体"/>
            <w:b/>
            <w:sz w:val="28"/>
          </w:rPr>
          <w:t>AP</w:t>
        </w:r>
        <w:r w:rsidR="00537003">
          <w:rPr>
            <w:rFonts w:ascii="宋体" w:hAnsi="宋体" w:hint="eastAsia"/>
            <w:b/>
            <w:sz w:val="28"/>
          </w:rPr>
          <w:t>计算需要读取</w:t>
        </w:r>
        <w:proofErr w:type="spellStart"/>
        <w:r w:rsidR="00537003">
          <w:rPr>
            <w:rFonts w:ascii="宋体" w:hAnsi="宋体" w:hint="eastAsia"/>
            <w:b/>
            <w:sz w:val="28"/>
          </w:rPr>
          <w:t>g</w:t>
        </w:r>
        <w:r w:rsidR="00537003">
          <w:rPr>
            <w:rFonts w:ascii="宋体" w:hAnsi="宋体"/>
            <w:b/>
            <w:sz w:val="28"/>
          </w:rPr>
          <w:t>roundtruth</w:t>
        </w:r>
        <w:proofErr w:type="spellEnd"/>
        <w:r w:rsidR="00537003">
          <w:rPr>
            <w:rFonts w:ascii="宋体" w:hAnsi="宋体" w:hint="eastAsia"/>
            <w:b/>
            <w:sz w:val="28"/>
          </w:rPr>
          <w:t>文件夹和预测结果</w:t>
        </w:r>
      </w:ins>
      <w:ins w:id="702" w:author="俊达" w:date="2023-08-15T14:11:00Z">
        <w:r w:rsidR="008A2244">
          <w:rPr>
            <w:rFonts w:ascii="宋体" w:hAnsi="宋体" w:hint="eastAsia"/>
            <w:b/>
            <w:sz w:val="28"/>
          </w:rPr>
          <w:t>pred</w:t>
        </w:r>
        <w:r w:rsidR="008A2244">
          <w:rPr>
            <w:rFonts w:ascii="宋体" w:hAnsi="宋体"/>
            <w:b/>
            <w:sz w:val="28"/>
          </w:rPr>
          <w:t>iction</w:t>
        </w:r>
      </w:ins>
      <w:ins w:id="703" w:author="俊达" w:date="2023-08-15T14:10:00Z">
        <w:r w:rsidR="00537003">
          <w:rPr>
            <w:rFonts w:ascii="宋体" w:hAnsi="宋体" w:hint="eastAsia"/>
            <w:b/>
            <w:sz w:val="28"/>
          </w:rPr>
          <w:t>文件夹</w:t>
        </w:r>
      </w:ins>
    </w:p>
    <w:p w14:paraId="561D31A6" w14:textId="77777777" w:rsidR="002B7916" w:rsidRPr="002B7916" w:rsidRDefault="002B7916" w:rsidP="002B7916">
      <w:pPr>
        <w:pStyle w:val="Char"/>
        <w:spacing w:after="312" w:line="360" w:lineRule="auto"/>
        <w:rPr>
          <w:ins w:id="704" w:author="俊达" w:date="2023-08-16T09:39:00Z"/>
          <w:rFonts w:ascii="宋体" w:hAnsi="宋体"/>
          <w:bCs/>
        </w:rPr>
      </w:pPr>
      <w:ins w:id="705" w:author="俊达" w:date="2023-08-16T09:39:00Z">
        <w:r w:rsidRPr="002B7916">
          <w:rPr>
            <w:rFonts w:ascii="宋体" w:hAnsi="宋体" w:hint="eastAsia"/>
            <w:bCs/>
          </w:rPr>
          <w:t>默认计算</w:t>
        </w:r>
        <w:r w:rsidRPr="002B7916">
          <w:rPr>
            <w:rFonts w:ascii="宋体" w:hAnsi="宋体"/>
            <w:bCs/>
          </w:rPr>
          <w:t>yolo</w:t>
        </w:r>
        <w:r w:rsidRPr="002B7916">
          <w:rPr>
            <w:rFonts w:ascii="宋体" w:hAnsi="宋体" w:hint="eastAsia"/>
            <w:bCs/>
          </w:rPr>
          <w:t>云侧推理结果的</w:t>
        </w:r>
        <w:proofErr w:type="spellStart"/>
        <w:r w:rsidRPr="002B7916">
          <w:rPr>
            <w:rFonts w:ascii="宋体" w:hAnsi="宋体"/>
            <w:bCs/>
          </w:rPr>
          <w:t>mAP</w:t>
        </w:r>
        <w:proofErr w:type="spellEnd"/>
        <w:r w:rsidRPr="002B7916">
          <w:rPr>
            <w:rFonts w:ascii="宋体" w:hAnsi="宋体" w:hint="eastAsia"/>
            <w:bCs/>
          </w:rPr>
          <w:t>：</w:t>
        </w:r>
      </w:ins>
    </w:p>
    <w:p w14:paraId="39068F9D" w14:textId="77777777" w:rsidR="002B7916" w:rsidRPr="002B7916" w:rsidRDefault="002B7916" w:rsidP="002B7916">
      <w:pPr>
        <w:pStyle w:val="Char"/>
        <w:spacing w:after="312" w:line="360" w:lineRule="auto"/>
        <w:rPr>
          <w:ins w:id="706" w:author="俊达" w:date="2023-08-16T09:39:00Z"/>
          <w:rFonts w:ascii="宋体" w:hAnsi="宋体"/>
          <w:bCs/>
        </w:rPr>
      </w:pPr>
      <w:ins w:id="707" w:author="俊达" w:date="2023-08-16T09:39:00Z">
        <w:r w:rsidRPr="002B7916">
          <w:rPr>
            <w:rFonts w:ascii="宋体" w:hAnsi="宋体"/>
            <w:bCs/>
          </w:rPr>
          <w:t>cd /home/</w:t>
        </w:r>
        <w:proofErr w:type="spellStart"/>
        <w:r w:rsidRPr="002B7916">
          <w:rPr>
            <w:rFonts w:ascii="宋体" w:hAnsi="宋体"/>
            <w:bCs/>
          </w:rPr>
          <w:t>nvidia</w:t>
        </w:r>
        <w:proofErr w:type="spellEnd"/>
        <w:r w:rsidRPr="002B7916">
          <w:rPr>
            <w:rFonts w:ascii="宋体" w:hAnsi="宋体"/>
            <w:bCs/>
          </w:rPr>
          <w:t>/Downloads/helmet-test/</w:t>
        </w:r>
        <w:proofErr w:type="spellStart"/>
        <w:r w:rsidRPr="002B7916">
          <w:rPr>
            <w:rFonts w:ascii="宋体" w:hAnsi="宋体"/>
            <w:bCs/>
          </w:rPr>
          <w:t>val_images</w:t>
        </w:r>
        <w:proofErr w:type="spellEnd"/>
        <w:r w:rsidRPr="002B7916">
          <w:rPr>
            <w:rFonts w:ascii="宋体" w:hAnsi="宋体"/>
            <w:bCs/>
          </w:rPr>
          <w:t>/</w:t>
        </w:r>
      </w:ins>
    </w:p>
    <w:p w14:paraId="4BC03980" w14:textId="77777777" w:rsidR="002B7916" w:rsidRPr="002B7916" w:rsidRDefault="002B7916" w:rsidP="002B7916">
      <w:pPr>
        <w:pStyle w:val="Char"/>
        <w:spacing w:after="312" w:line="360" w:lineRule="auto"/>
        <w:rPr>
          <w:ins w:id="708" w:author="俊达" w:date="2023-08-16T09:39:00Z"/>
          <w:rFonts w:ascii="宋体" w:hAnsi="宋体"/>
          <w:bCs/>
        </w:rPr>
      </w:pPr>
      <w:proofErr w:type="gramStart"/>
      <w:ins w:id="709" w:author="俊达" w:date="2023-08-16T09:39:00Z">
        <w:r w:rsidRPr="002B7916">
          <w:rPr>
            <w:rFonts w:ascii="宋体" w:hAnsi="宋体"/>
            <w:bCs/>
          </w:rPr>
          <w:t>./</w:t>
        </w:r>
        <w:proofErr w:type="gramEnd"/>
        <w:r w:rsidRPr="002B7916">
          <w:rPr>
            <w:rFonts w:ascii="宋体" w:hAnsi="宋体"/>
            <w:bCs/>
          </w:rPr>
          <w:t>mapchange5-yolocal-101</w:t>
        </w:r>
      </w:ins>
    </w:p>
    <w:p w14:paraId="286AB792" w14:textId="77777777" w:rsidR="002B7916" w:rsidRPr="002B7916" w:rsidRDefault="002B7916" w:rsidP="002B7916">
      <w:pPr>
        <w:pStyle w:val="Char"/>
        <w:spacing w:after="312" w:line="360" w:lineRule="auto"/>
        <w:rPr>
          <w:ins w:id="710" w:author="俊达" w:date="2023-08-16T09:39:00Z"/>
          <w:rFonts w:ascii="宋体" w:hAnsi="宋体"/>
          <w:bCs/>
        </w:rPr>
      </w:pPr>
    </w:p>
    <w:p w14:paraId="21112E3D" w14:textId="77777777" w:rsidR="002B7916" w:rsidRPr="002B7916" w:rsidRDefault="002B7916" w:rsidP="002B7916">
      <w:pPr>
        <w:pStyle w:val="Char"/>
        <w:spacing w:after="312" w:line="360" w:lineRule="auto"/>
        <w:rPr>
          <w:ins w:id="711" w:author="俊达" w:date="2023-08-16T09:39:00Z"/>
          <w:rFonts w:ascii="宋体" w:hAnsi="宋体"/>
          <w:bCs/>
        </w:rPr>
      </w:pPr>
      <w:ins w:id="712" w:author="俊达" w:date="2023-08-16T09:39:00Z">
        <w:r w:rsidRPr="002B7916">
          <w:rPr>
            <w:rFonts w:ascii="宋体" w:hAnsi="宋体" w:hint="eastAsia"/>
            <w:bCs/>
          </w:rPr>
          <w:t>如果需要计算其他推理结果（</w:t>
        </w:r>
        <w:proofErr w:type="gramStart"/>
        <w:r w:rsidRPr="002B7916">
          <w:rPr>
            <w:rFonts w:ascii="宋体" w:hAnsi="宋体" w:hint="eastAsia"/>
            <w:bCs/>
          </w:rPr>
          <w:t>比如端侧</w:t>
        </w:r>
        <w:proofErr w:type="gramEnd"/>
        <w:r w:rsidRPr="002B7916">
          <w:rPr>
            <w:rFonts w:ascii="宋体" w:hAnsi="宋体" w:hint="eastAsia"/>
            <w:bCs/>
          </w:rPr>
          <w:t>，在</w:t>
        </w:r>
        <w:r w:rsidRPr="002B7916">
          <w:rPr>
            <w:rFonts w:ascii="宋体" w:hAnsi="宋体"/>
            <w:bCs/>
          </w:rPr>
          <w:t>map7-3.cpp</w:t>
        </w:r>
        <w:r w:rsidRPr="002B7916">
          <w:rPr>
            <w:rFonts w:ascii="宋体" w:hAnsi="宋体" w:hint="eastAsia"/>
            <w:bCs/>
          </w:rPr>
          <w:t>的</w:t>
        </w:r>
        <w:r w:rsidRPr="002B7916">
          <w:rPr>
            <w:rFonts w:ascii="宋体" w:hAnsi="宋体"/>
            <w:bCs/>
          </w:rPr>
          <w:t>379</w:t>
        </w:r>
        <w:r w:rsidRPr="002B7916">
          <w:rPr>
            <w:rFonts w:ascii="宋体" w:hAnsi="宋体" w:hint="eastAsia"/>
            <w:bCs/>
          </w:rPr>
          <w:t>行附近修改输入文件路径）或者需要修改</w:t>
        </w:r>
        <w:proofErr w:type="spellStart"/>
        <w:r w:rsidRPr="002B7916">
          <w:rPr>
            <w:rFonts w:ascii="宋体" w:hAnsi="宋体"/>
            <w:bCs/>
          </w:rPr>
          <w:t>mAP</w:t>
        </w:r>
        <w:proofErr w:type="spellEnd"/>
        <w:r w:rsidRPr="002B7916">
          <w:rPr>
            <w:rFonts w:ascii="宋体" w:hAnsi="宋体" w:hint="eastAsia"/>
            <w:bCs/>
          </w:rPr>
          <w:t>计算方式，修改</w:t>
        </w:r>
        <w:proofErr w:type="spellStart"/>
        <w:r w:rsidRPr="002B7916">
          <w:rPr>
            <w:rFonts w:ascii="宋体" w:hAnsi="宋体"/>
            <w:bCs/>
          </w:rPr>
          <w:t>mAP</w:t>
        </w:r>
        <w:proofErr w:type="spellEnd"/>
        <w:r w:rsidRPr="002B7916">
          <w:rPr>
            <w:rFonts w:ascii="宋体" w:hAnsi="宋体" w:hint="eastAsia"/>
            <w:bCs/>
          </w:rPr>
          <w:t>源码后重新</w:t>
        </w:r>
        <w:proofErr w:type="gramStart"/>
        <w:r w:rsidRPr="002B7916">
          <w:rPr>
            <w:rFonts w:ascii="宋体" w:hAnsi="宋体" w:hint="eastAsia"/>
            <w:bCs/>
          </w:rPr>
          <w:t>编译再</w:t>
        </w:r>
        <w:proofErr w:type="gramEnd"/>
        <w:r w:rsidRPr="002B7916">
          <w:rPr>
            <w:rFonts w:ascii="宋体" w:hAnsi="宋体" w:hint="eastAsia"/>
            <w:bCs/>
          </w:rPr>
          <w:t>执行：</w:t>
        </w:r>
      </w:ins>
    </w:p>
    <w:p w14:paraId="2B27979A" w14:textId="77777777" w:rsidR="002B7916" w:rsidRPr="002B7916" w:rsidRDefault="002B7916" w:rsidP="002B7916">
      <w:pPr>
        <w:pStyle w:val="Char"/>
        <w:spacing w:after="312" w:line="360" w:lineRule="auto"/>
        <w:rPr>
          <w:ins w:id="713" w:author="俊达" w:date="2023-08-16T09:39:00Z"/>
          <w:rFonts w:ascii="宋体" w:hAnsi="宋体"/>
          <w:bCs/>
        </w:rPr>
      </w:pPr>
      <w:proofErr w:type="spellStart"/>
      <w:ins w:id="714" w:author="俊达" w:date="2023-08-16T09:39:00Z">
        <w:r w:rsidRPr="002B7916">
          <w:rPr>
            <w:rFonts w:ascii="宋体" w:hAnsi="宋体"/>
            <w:bCs/>
          </w:rPr>
          <w:t>mAP</w:t>
        </w:r>
        <w:proofErr w:type="spellEnd"/>
        <w:r w:rsidRPr="002B7916">
          <w:rPr>
            <w:rFonts w:ascii="宋体" w:hAnsi="宋体" w:hint="eastAsia"/>
            <w:bCs/>
          </w:rPr>
          <w:t>源码也在这个目录下，即</w:t>
        </w:r>
        <w:r w:rsidRPr="002B7916">
          <w:rPr>
            <w:rFonts w:ascii="宋体" w:hAnsi="宋体"/>
            <w:bCs/>
          </w:rPr>
          <w:t>map7-3.cpp</w:t>
        </w:r>
      </w:ins>
    </w:p>
    <w:p w14:paraId="28EFC6B0" w14:textId="77777777" w:rsidR="002B7916" w:rsidRPr="002B7916" w:rsidRDefault="002B7916" w:rsidP="002B7916">
      <w:pPr>
        <w:pStyle w:val="Char"/>
        <w:spacing w:after="312" w:line="360" w:lineRule="auto"/>
        <w:rPr>
          <w:ins w:id="715" w:author="俊达" w:date="2023-08-16T09:39:00Z"/>
          <w:rFonts w:ascii="宋体" w:hAnsi="宋体"/>
          <w:bCs/>
        </w:rPr>
      </w:pPr>
      <w:ins w:id="716" w:author="俊达" w:date="2023-08-16T09:39:00Z">
        <w:r w:rsidRPr="002B7916">
          <w:rPr>
            <w:rFonts w:ascii="宋体" w:hAnsi="宋体" w:hint="eastAsia"/>
            <w:bCs/>
          </w:rPr>
          <w:t>编译：</w:t>
        </w:r>
      </w:ins>
    </w:p>
    <w:p w14:paraId="11A61C51" w14:textId="77777777" w:rsidR="002B7916" w:rsidRPr="002B7916" w:rsidRDefault="002B7916" w:rsidP="002B7916">
      <w:pPr>
        <w:pStyle w:val="Char"/>
        <w:spacing w:after="312" w:line="360" w:lineRule="auto"/>
        <w:rPr>
          <w:ins w:id="717" w:author="俊达" w:date="2023-08-16T09:39:00Z"/>
          <w:rFonts w:ascii="宋体" w:hAnsi="宋体"/>
          <w:bCs/>
        </w:rPr>
      </w:pPr>
      <w:ins w:id="718" w:author="俊达" w:date="2023-08-16T09:39:00Z">
        <w:r w:rsidRPr="002B7916">
          <w:rPr>
            <w:rFonts w:ascii="宋体" w:hAnsi="宋体"/>
            <w:bCs/>
          </w:rPr>
          <w:t>g++ map7-3.cpp -o mapchange5-yolocal-101</w:t>
        </w:r>
      </w:ins>
    </w:p>
    <w:p w14:paraId="2C9902C1" w14:textId="77777777" w:rsidR="002B7916" w:rsidRPr="002B7916" w:rsidRDefault="002B7916" w:rsidP="002B7916">
      <w:pPr>
        <w:pStyle w:val="Char"/>
        <w:spacing w:after="312" w:line="360" w:lineRule="auto"/>
        <w:rPr>
          <w:ins w:id="719" w:author="俊达" w:date="2023-08-16T09:39:00Z"/>
          <w:rFonts w:ascii="宋体" w:hAnsi="宋体"/>
          <w:bCs/>
        </w:rPr>
      </w:pPr>
      <w:ins w:id="720" w:author="俊达" w:date="2023-08-16T09:39:00Z">
        <w:r w:rsidRPr="002B7916">
          <w:rPr>
            <w:rFonts w:ascii="宋体" w:hAnsi="宋体" w:hint="eastAsia"/>
            <w:bCs/>
          </w:rPr>
          <w:t>执行：</w:t>
        </w:r>
      </w:ins>
    </w:p>
    <w:p w14:paraId="76B23C7B" w14:textId="050B69DA" w:rsidR="000D6B45" w:rsidRDefault="002B7916" w:rsidP="002B7916">
      <w:pPr>
        <w:pStyle w:val="Char"/>
        <w:spacing w:after="312" w:line="360" w:lineRule="auto"/>
        <w:rPr>
          <w:ins w:id="721" w:author="俊达" w:date="2023-08-15T17:12:00Z"/>
          <w:rFonts w:ascii="宋体" w:hAnsi="宋体"/>
          <w:bCs/>
        </w:rPr>
      </w:pPr>
      <w:proofErr w:type="gramStart"/>
      <w:ins w:id="722" w:author="俊达" w:date="2023-08-16T09:39:00Z">
        <w:r w:rsidRPr="002B7916">
          <w:rPr>
            <w:rFonts w:ascii="宋体" w:hAnsi="宋体"/>
            <w:bCs/>
          </w:rPr>
          <w:t>./</w:t>
        </w:r>
        <w:proofErr w:type="gramEnd"/>
        <w:r w:rsidRPr="002B7916">
          <w:rPr>
            <w:rFonts w:ascii="宋体" w:hAnsi="宋体"/>
            <w:bCs/>
          </w:rPr>
          <w:t>mapchange5-yolocal-101</w:t>
        </w:r>
      </w:ins>
    </w:p>
    <w:p w14:paraId="29900638" w14:textId="154B4958" w:rsidR="000D6B45" w:rsidRDefault="000D6B45" w:rsidP="000D6B45">
      <w:pPr>
        <w:pStyle w:val="Char"/>
        <w:spacing w:after="312" w:line="360" w:lineRule="auto"/>
        <w:rPr>
          <w:ins w:id="723" w:author="俊达" w:date="2023-08-15T17:12:00Z"/>
          <w:rFonts w:ascii="宋体" w:hAnsi="宋体"/>
          <w:bCs/>
        </w:rPr>
      </w:pPr>
    </w:p>
    <w:p w14:paraId="0E4A623C" w14:textId="56A7577C" w:rsidR="000D6B45" w:rsidRDefault="000D6B45" w:rsidP="000D6B45">
      <w:pPr>
        <w:pStyle w:val="Char"/>
        <w:spacing w:after="312" w:line="360" w:lineRule="auto"/>
        <w:rPr>
          <w:ins w:id="724" w:author="俊达" w:date="2023-08-15T17:12:00Z"/>
          <w:rFonts w:ascii="宋体" w:hAnsi="宋体"/>
          <w:bCs/>
        </w:rPr>
      </w:pPr>
    </w:p>
    <w:p w14:paraId="6CD41905" w14:textId="1FD0C104" w:rsidR="000D6B45" w:rsidRDefault="000D6B45" w:rsidP="000D6B45">
      <w:pPr>
        <w:pStyle w:val="Char"/>
        <w:spacing w:after="312" w:line="360" w:lineRule="auto"/>
        <w:rPr>
          <w:ins w:id="725" w:author="俊达" w:date="2023-08-15T17:12:00Z"/>
          <w:rFonts w:ascii="宋体" w:hAnsi="宋体"/>
          <w:bCs/>
        </w:rPr>
      </w:pPr>
    </w:p>
    <w:p w14:paraId="64D4F4FE" w14:textId="77777777" w:rsidR="00900707" w:rsidRDefault="00900707">
      <w:pPr>
        <w:pStyle w:val="Char"/>
        <w:spacing w:after="312" w:line="360" w:lineRule="auto"/>
        <w:rPr>
          <w:ins w:id="726" w:author="俊达" w:date="2023-08-15T11:02:00Z"/>
          <w:rFonts w:ascii="宋体" w:hAnsi="宋体"/>
          <w:b/>
          <w:sz w:val="28"/>
        </w:rPr>
      </w:pPr>
    </w:p>
    <w:p w14:paraId="5B91F1B6" w14:textId="1F78585A" w:rsidR="00F31801" w:rsidRDefault="00F31801">
      <w:pPr>
        <w:pStyle w:val="Char"/>
        <w:spacing w:after="312" w:line="360" w:lineRule="auto"/>
        <w:outlineLvl w:val="1"/>
        <w:rPr>
          <w:ins w:id="727" w:author="俊达" w:date="2023-08-15T11:03:00Z"/>
          <w:rFonts w:ascii="宋体" w:hAnsi="宋体"/>
          <w:b/>
          <w:sz w:val="28"/>
        </w:rPr>
        <w:pPrChange w:id="728" w:author="俊达" w:date="2023-08-15T11:18:00Z">
          <w:pPr>
            <w:pStyle w:val="Char"/>
            <w:spacing w:after="312" w:line="360" w:lineRule="auto"/>
          </w:pPr>
        </w:pPrChange>
      </w:pPr>
      <w:bookmarkStart w:id="729" w:name="_Toc143074805"/>
      <w:ins w:id="730" w:author="俊达" w:date="2023-08-15T11:02:00Z">
        <w:r w:rsidRPr="00F31801">
          <w:rPr>
            <w:rFonts w:ascii="宋体" w:hAnsi="宋体" w:hint="eastAsia"/>
            <w:b/>
            <w:sz w:val="28"/>
          </w:rPr>
          <w:t>均值平均精度（</w:t>
        </w:r>
        <w:r w:rsidRPr="00F31801">
          <w:rPr>
            <w:rFonts w:ascii="宋体" w:hAnsi="宋体"/>
            <w:b/>
            <w:sz w:val="28"/>
          </w:rPr>
          <w:t>mean average precision</w:t>
        </w:r>
        <w:r w:rsidRPr="00F31801">
          <w:rPr>
            <w:rFonts w:ascii="宋体" w:hAnsi="宋体" w:hint="eastAsia"/>
            <w:b/>
            <w:sz w:val="28"/>
          </w:rPr>
          <w:t>，</w:t>
        </w:r>
        <w:proofErr w:type="spellStart"/>
        <w:r w:rsidRPr="00F31801">
          <w:rPr>
            <w:rFonts w:ascii="宋体" w:hAnsi="宋体"/>
            <w:b/>
            <w:sz w:val="28"/>
          </w:rPr>
          <w:t>mAP</w:t>
        </w:r>
        <w:proofErr w:type="spellEnd"/>
        <w:r w:rsidRPr="00F31801">
          <w:rPr>
            <w:rFonts w:ascii="宋体" w:hAnsi="宋体" w:hint="eastAsia"/>
            <w:b/>
            <w:sz w:val="28"/>
          </w:rPr>
          <w:t>）计算</w:t>
        </w:r>
      </w:ins>
      <w:ins w:id="731" w:author="俊达" w:date="2023-08-15T11:03:00Z">
        <w:r>
          <w:rPr>
            <w:rFonts w:ascii="宋体" w:hAnsi="宋体" w:hint="eastAsia"/>
            <w:b/>
            <w:sz w:val="28"/>
          </w:rPr>
          <w:t>逻辑：</w:t>
        </w:r>
        <w:bookmarkEnd w:id="729"/>
      </w:ins>
    </w:p>
    <w:p w14:paraId="505CCF33" w14:textId="5E10E374" w:rsidR="00F31801" w:rsidRPr="00F31801" w:rsidRDefault="00F31801" w:rsidP="00F31801">
      <w:pPr>
        <w:pStyle w:val="Char"/>
        <w:spacing w:after="312" w:line="360" w:lineRule="auto"/>
        <w:rPr>
          <w:ins w:id="732" w:author="俊达" w:date="2023-08-15T11:03:00Z"/>
          <w:rFonts w:ascii="宋体" w:hAnsi="宋体"/>
          <w:bCs/>
          <w:rPrChange w:id="733" w:author="俊达" w:date="2023-08-15T11:04:00Z">
            <w:rPr>
              <w:ins w:id="734" w:author="俊达" w:date="2023-08-15T11:03:00Z"/>
              <w:rFonts w:ascii="宋体" w:hAnsi="宋体"/>
              <w:b/>
              <w:sz w:val="28"/>
            </w:rPr>
          </w:rPrChange>
        </w:rPr>
      </w:pPr>
      <w:ins w:id="735" w:author="俊达" w:date="2023-08-15T11:03:00Z">
        <w:r w:rsidRPr="00F31801">
          <w:rPr>
            <w:rFonts w:ascii="宋体" w:hAnsi="宋体"/>
            <w:bCs/>
            <w:rPrChange w:id="736" w:author="俊达" w:date="2023-08-15T11:04:00Z">
              <w:rPr>
                <w:rFonts w:ascii="宋体" w:hAnsi="宋体"/>
                <w:b/>
                <w:sz w:val="28"/>
              </w:rPr>
            </w:rPrChange>
          </w:rPr>
          <w:t>1.</w:t>
        </w:r>
        <w:r w:rsidRPr="00F31801">
          <w:rPr>
            <w:rFonts w:ascii="宋体" w:hAnsi="宋体" w:hint="eastAsia"/>
            <w:bCs/>
            <w:rPrChange w:id="737" w:author="俊达" w:date="2023-08-15T11:04:00Z">
              <w:rPr>
                <w:rFonts w:ascii="宋体" w:hAnsi="宋体" w:hint="eastAsia"/>
                <w:b/>
                <w:sz w:val="28"/>
              </w:rPr>
            </w:rPrChange>
          </w:rPr>
          <w:t>数据准备：</w:t>
        </w:r>
        <w:r w:rsidRPr="00F31801">
          <w:rPr>
            <w:rFonts w:ascii="宋体" w:hAnsi="宋体"/>
            <w:bCs/>
            <w:rPrChange w:id="738" w:author="俊达" w:date="2023-08-15T11:04:00Z">
              <w:rPr>
                <w:rFonts w:ascii="宋体" w:hAnsi="宋体"/>
                <w:b/>
                <w:sz w:val="28"/>
              </w:rPr>
            </w:rPrChange>
          </w:rPr>
          <w:t xml:space="preserve"> </w:t>
        </w:r>
        <w:r w:rsidRPr="00F31801">
          <w:rPr>
            <w:rFonts w:ascii="宋体" w:hAnsi="宋体" w:hint="eastAsia"/>
            <w:bCs/>
            <w:rPrChange w:id="739" w:author="俊达" w:date="2023-08-15T11:04:00Z">
              <w:rPr>
                <w:rFonts w:ascii="宋体" w:hAnsi="宋体" w:hint="eastAsia"/>
                <w:b/>
                <w:sz w:val="28"/>
              </w:rPr>
            </w:rPrChange>
          </w:rPr>
          <w:t>首先，需要有一个包含标注信息的测试数据集。对于目标检测任务，每个图像中的物体位置和类别都应该被标注。</w:t>
        </w:r>
      </w:ins>
    </w:p>
    <w:p w14:paraId="097F6582" w14:textId="5570A904" w:rsidR="00F31801" w:rsidRPr="00F31801" w:rsidRDefault="00F31801" w:rsidP="00F31801">
      <w:pPr>
        <w:pStyle w:val="Char"/>
        <w:spacing w:after="312" w:line="360" w:lineRule="auto"/>
        <w:rPr>
          <w:ins w:id="740" w:author="俊达" w:date="2023-08-15T11:03:00Z"/>
          <w:rFonts w:ascii="宋体" w:hAnsi="宋体"/>
          <w:bCs/>
          <w:rPrChange w:id="741" w:author="俊达" w:date="2023-08-15T11:04:00Z">
            <w:rPr>
              <w:ins w:id="742" w:author="俊达" w:date="2023-08-15T11:03:00Z"/>
              <w:rFonts w:ascii="宋体" w:hAnsi="宋体"/>
              <w:b/>
              <w:sz w:val="28"/>
            </w:rPr>
          </w:rPrChange>
        </w:rPr>
      </w:pPr>
      <w:ins w:id="743" w:author="俊达" w:date="2023-08-15T11:03:00Z">
        <w:r w:rsidRPr="00F31801">
          <w:rPr>
            <w:rFonts w:ascii="宋体" w:hAnsi="宋体"/>
            <w:bCs/>
            <w:rPrChange w:id="744" w:author="俊达" w:date="2023-08-15T11:04:00Z">
              <w:rPr>
                <w:rFonts w:ascii="宋体" w:hAnsi="宋体"/>
                <w:b/>
                <w:sz w:val="28"/>
              </w:rPr>
            </w:rPrChange>
          </w:rPr>
          <w:t>2.</w:t>
        </w:r>
        <w:r w:rsidRPr="00F31801">
          <w:rPr>
            <w:rFonts w:ascii="宋体" w:hAnsi="宋体" w:hint="eastAsia"/>
            <w:bCs/>
            <w:rPrChange w:id="745" w:author="俊达" w:date="2023-08-15T11:04:00Z">
              <w:rPr>
                <w:rFonts w:ascii="宋体" w:hAnsi="宋体" w:hint="eastAsia"/>
                <w:b/>
                <w:sz w:val="28"/>
              </w:rPr>
            </w:rPrChange>
          </w:rPr>
          <w:t>模型预测：</w:t>
        </w:r>
        <w:r w:rsidRPr="00F31801">
          <w:rPr>
            <w:rFonts w:ascii="宋体" w:hAnsi="宋体"/>
            <w:bCs/>
            <w:rPrChange w:id="746" w:author="俊达" w:date="2023-08-15T11:04:00Z">
              <w:rPr>
                <w:rFonts w:ascii="宋体" w:hAnsi="宋体"/>
                <w:b/>
                <w:sz w:val="28"/>
              </w:rPr>
            </w:rPrChange>
          </w:rPr>
          <w:t xml:space="preserve"> </w:t>
        </w:r>
        <w:r w:rsidRPr="00F31801">
          <w:rPr>
            <w:rFonts w:ascii="宋体" w:hAnsi="宋体" w:hint="eastAsia"/>
            <w:bCs/>
            <w:rPrChange w:id="747" w:author="俊达" w:date="2023-08-15T11:04:00Z">
              <w:rPr>
                <w:rFonts w:ascii="宋体" w:hAnsi="宋体" w:hint="eastAsia"/>
                <w:b/>
                <w:sz w:val="28"/>
              </w:rPr>
            </w:rPrChange>
          </w:rPr>
          <w:t>使用训练好的目标检测模型对测试集中的图像进行预测，得到物体的检测结果。每个检测结果通常包括物体的类别、置信度分数以及边界框的位置。</w:t>
        </w:r>
      </w:ins>
    </w:p>
    <w:p w14:paraId="1960B848" w14:textId="2930EFEA" w:rsidR="00F31801" w:rsidRPr="00F31801" w:rsidRDefault="00F31801" w:rsidP="00F31801">
      <w:pPr>
        <w:pStyle w:val="Char"/>
        <w:spacing w:after="312" w:line="360" w:lineRule="auto"/>
        <w:rPr>
          <w:ins w:id="748" w:author="俊达" w:date="2023-08-15T11:03:00Z"/>
          <w:rFonts w:ascii="宋体" w:hAnsi="宋体"/>
          <w:bCs/>
          <w:rPrChange w:id="749" w:author="俊达" w:date="2023-08-15T11:04:00Z">
            <w:rPr>
              <w:ins w:id="750" w:author="俊达" w:date="2023-08-15T11:03:00Z"/>
              <w:rFonts w:ascii="宋体" w:hAnsi="宋体"/>
              <w:b/>
              <w:sz w:val="28"/>
            </w:rPr>
          </w:rPrChange>
        </w:rPr>
      </w:pPr>
      <w:ins w:id="751" w:author="俊达" w:date="2023-08-15T11:03:00Z">
        <w:r w:rsidRPr="00F31801">
          <w:rPr>
            <w:rFonts w:ascii="宋体" w:hAnsi="宋体"/>
            <w:bCs/>
            <w:rPrChange w:id="752" w:author="俊达" w:date="2023-08-15T11:04:00Z">
              <w:rPr>
                <w:rFonts w:ascii="宋体" w:hAnsi="宋体"/>
                <w:b/>
                <w:sz w:val="28"/>
              </w:rPr>
            </w:rPrChange>
          </w:rPr>
          <w:t>3.</w:t>
        </w:r>
        <w:r w:rsidRPr="00F31801">
          <w:rPr>
            <w:rFonts w:ascii="宋体" w:hAnsi="宋体" w:hint="eastAsia"/>
            <w:bCs/>
            <w:rPrChange w:id="753" w:author="俊达" w:date="2023-08-15T11:04:00Z">
              <w:rPr>
                <w:rFonts w:ascii="宋体" w:hAnsi="宋体" w:hint="eastAsia"/>
                <w:b/>
                <w:sz w:val="28"/>
              </w:rPr>
            </w:rPrChange>
          </w:rPr>
          <w:t>置信度排序：</w:t>
        </w:r>
        <w:r w:rsidRPr="00F31801">
          <w:rPr>
            <w:rFonts w:ascii="宋体" w:hAnsi="宋体"/>
            <w:bCs/>
            <w:rPrChange w:id="754" w:author="俊达" w:date="2023-08-15T11:04:00Z">
              <w:rPr>
                <w:rFonts w:ascii="宋体" w:hAnsi="宋体"/>
                <w:b/>
                <w:sz w:val="28"/>
              </w:rPr>
            </w:rPrChange>
          </w:rPr>
          <w:t xml:space="preserve"> </w:t>
        </w:r>
        <w:r w:rsidRPr="00F31801">
          <w:rPr>
            <w:rFonts w:ascii="宋体" w:hAnsi="宋体" w:hint="eastAsia"/>
            <w:bCs/>
            <w:rPrChange w:id="755" w:author="俊达" w:date="2023-08-15T11:04:00Z">
              <w:rPr>
                <w:rFonts w:ascii="宋体" w:hAnsi="宋体" w:hint="eastAsia"/>
                <w:b/>
                <w:sz w:val="28"/>
              </w:rPr>
            </w:rPrChange>
          </w:rPr>
          <w:t>对每个类别的检测结果按照置信度从高到低进行排序。这是为了确保在计算精度时，优先考虑置信度较高的检测结果。</w:t>
        </w:r>
      </w:ins>
    </w:p>
    <w:p w14:paraId="0EC159F9" w14:textId="034A3780" w:rsidR="00F31801" w:rsidRPr="00F31801" w:rsidRDefault="00F31801" w:rsidP="00F31801">
      <w:pPr>
        <w:pStyle w:val="Char"/>
        <w:spacing w:after="312" w:line="360" w:lineRule="auto"/>
        <w:rPr>
          <w:ins w:id="756" w:author="俊达" w:date="2023-08-15T11:03:00Z"/>
          <w:rFonts w:ascii="宋体" w:hAnsi="宋体"/>
          <w:bCs/>
          <w:rPrChange w:id="757" w:author="俊达" w:date="2023-08-15T11:04:00Z">
            <w:rPr>
              <w:ins w:id="758" w:author="俊达" w:date="2023-08-15T11:03:00Z"/>
              <w:rFonts w:ascii="宋体" w:hAnsi="宋体"/>
              <w:b/>
              <w:sz w:val="28"/>
            </w:rPr>
          </w:rPrChange>
        </w:rPr>
      </w:pPr>
      <w:ins w:id="759" w:author="俊达" w:date="2023-08-15T11:03:00Z">
        <w:r w:rsidRPr="00F31801">
          <w:rPr>
            <w:rFonts w:ascii="宋体" w:hAnsi="宋体"/>
            <w:bCs/>
            <w:rPrChange w:id="760" w:author="俊达" w:date="2023-08-15T11:04:00Z">
              <w:rPr>
                <w:rFonts w:ascii="宋体" w:hAnsi="宋体"/>
                <w:b/>
                <w:sz w:val="28"/>
              </w:rPr>
            </w:rPrChange>
          </w:rPr>
          <w:t>4.</w:t>
        </w:r>
        <w:r w:rsidRPr="00F31801">
          <w:rPr>
            <w:rFonts w:ascii="宋体" w:hAnsi="宋体" w:hint="eastAsia"/>
            <w:bCs/>
            <w:rPrChange w:id="761" w:author="俊达" w:date="2023-08-15T11:04:00Z">
              <w:rPr>
                <w:rFonts w:ascii="宋体" w:hAnsi="宋体" w:hint="eastAsia"/>
                <w:b/>
                <w:sz w:val="28"/>
              </w:rPr>
            </w:rPrChange>
          </w:rPr>
          <w:t>计算精度和召回率：</w:t>
        </w:r>
        <w:r w:rsidRPr="00F31801">
          <w:rPr>
            <w:rFonts w:ascii="宋体" w:hAnsi="宋体"/>
            <w:bCs/>
            <w:rPrChange w:id="762" w:author="俊达" w:date="2023-08-15T11:04:00Z">
              <w:rPr>
                <w:rFonts w:ascii="宋体" w:hAnsi="宋体"/>
                <w:b/>
                <w:sz w:val="28"/>
              </w:rPr>
            </w:rPrChange>
          </w:rPr>
          <w:t xml:space="preserve"> </w:t>
        </w:r>
        <w:r w:rsidRPr="00F31801">
          <w:rPr>
            <w:rFonts w:ascii="宋体" w:hAnsi="宋体" w:hint="eastAsia"/>
            <w:bCs/>
            <w:rPrChange w:id="763" w:author="俊达" w:date="2023-08-15T11:04:00Z">
              <w:rPr>
                <w:rFonts w:ascii="宋体" w:hAnsi="宋体" w:hint="eastAsia"/>
                <w:b/>
                <w:sz w:val="28"/>
              </w:rPr>
            </w:rPrChange>
          </w:rPr>
          <w:t>对于每个类别，根据排序后的检测结果，计算不同阈值下的精度（</w:t>
        </w:r>
        <w:r w:rsidRPr="00F31801">
          <w:rPr>
            <w:rFonts w:ascii="宋体" w:hAnsi="宋体"/>
            <w:bCs/>
            <w:rPrChange w:id="764" w:author="俊达" w:date="2023-08-15T11:04:00Z">
              <w:rPr>
                <w:rFonts w:ascii="宋体" w:hAnsi="宋体"/>
                <w:b/>
                <w:sz w:val="28"/>
              </w:rPr>
            </w:rPrChange>
          </w:rPr>
          <w:t>Precision</w:t>
        </w:r>
        <w:r w:rsidRPr="00F31801">
          <w:rPr>
            <w:rFonts w:ascii="宋体" w:hAnsi="宋体" w:hint="eastAsia"/>
            <w:bCs/>
            <w:rPrChange w:id="765" w:author="俊达" w:date="2023-08-15T11:04:00Z">
              <w:rPr>
                <w:rFonts w:ascii="宋体" w:hAnsi="宋体" w:hint="eastAsia"/>
                <w:b/>
                <w:sz w:val="28"/>
              </w:rPr>
            </w:rPrChange>
          </w:rPr>
          <w:t>）和召回率（</w:t>
        </w:r>
        <w:r w:rsidRPr="00F31801">
          <w:rPr>
            <w:rFonts w:ascii="宋体" w:hAnsi="宋体"/>
            <w:bCs/>
            <w:rPrChange w:id="766" w:author="俊达" w:date="2023-08-15T11:04:00Z">
              <w:rPr>
                <w:rFonts w:ascii="宋体" w:hAnsi="宋体"/>
                <w:b/>
                <w:sz w:val="28"/>
              </w:rPr>
            </w:rPrChange>
          </w:rPr>
          <w:t>Recall</w:t>
        </w:r>
        <w:r w:rsidRPr="00F31801">
          <w:rPr>
            <w:rFonts w:ascii="宋体" w:hAnsi="宋体" w:hint="eastAsia"/>
            <w:bCs/>
            <w:rPrChange w:id="767" w:author="俊达" w:date="2023-08-15T11:04:00Z">
              <w:rPr>
                <w:rFonts w:ascii="宋体" w:hAnsi="宋体" w:hint="eastAsia"/>
                <w:b/>
                <w:sz w:val="28"/>
              </w:rPr>
            </w:rPrChange>
          </w:rPr>
          <w:t>）。精度表示在所有被模型预测为正例的样本中，真正例的比例。召回</w:t>
        </w:r>
        <w:proofErr w:type="gramStart"/>
        <w:r w:rsidRPr="00F31801">
          <w:rPr>
            <w:rFonts w:ascii="宋体" w:hAnsi="宋体" w:hint="eastAsia"/>
            <w:bCs/>
            <w:rPrChange w:id="768" w:author="俊达" w:date="2023-08-15T11:04:00Z">
              <w:rPr>
                <w:rFonts w:ascii="宋体" w:hAnsi="宋体" w:hint="eastAsia"/>
                <w:b/>
                <w:sz w:val="28"/>
              </w:rPr>
            </w:rPrChange>
          </w:rPr>
          <w:t>率表示</w:t>
        </w:r>
        <w:proofErr w:type="gramEnd"/>
        <w:r w:rsidRPr="00F31801">
          <w:rPr>
            <w:rFonts w:ascii="宋体" w:hAnsi="宋体" w:hint="eastAsia"/>
            <w:bCs/>
            <w:rPrChange w:id="769" w:author="俊达" w:date="2023-08-15T11:04:00Z">
              <w:rPr>
                <w:rFonts w:ascii="宋体" w:hAnsi="宋体" w:hint="eastAsia"/>
                <w:b/>
                <w:sz w:val="28"/>
              </w:rPr>
            </w:rPrChange>
          </w:rPr>
          <w:t>在所有实际正例中，被模型正确预测为正例的比例。</w:t>
        </w:r>
      </w:ins>
    </w:p>
    <w:p w14:paraId="2309E93E" w14:textId="089A796D" w:rsidR="00F31801" w:rsidRPr="00F31801" w:rsidRDefault="00F31801" w:rsidP="00F31801">
      <w:pPr>
        <w:pStyle w:val="Char"/>
        <w:spacing w:after="312" w:line="360" w:lineRule="auto"/>
        <w:rPr>
          <w:ins w:id="770" w:author="俊达" w:date="2023-08-15T11:03:00Z"/>
          <w:rFonts w:ascii="宋体" w:hAnsi="宋体"/>
          <w:bCs/>
          <w:rPrChange w:id="771" w:author="俊达" w:date="2023-08-15T11:04:00Z">
            <w:rPr>
              <w:ins w:id="772" w:author="俊达" w:date="2023-08-15T11:03:00Z"/>
              <w:rFonts w:ascii="宋体" w:hAnsi="宋体"/>
              <w:b/>
              <w:sz w:val="28"/>
            </w:rPr>
          </w:rPrChange>
        </w:rPr>
      </w:pPr>
      <w:ins w:id="773" w:author="俊达" w:date="2023-08-15T11:03:00Z">
        <w:r w:rsidRPr="00F31801">
          <w:rPr>
            <w:rFonts w:ascii="宋体" w:hAnsi="宋体"/>
            <w:bCs/>
            <w:rPrChange w:id="774" w:author="俊达" w:date="2023-08-15T11:04:00Z">
              <w:rPr>
                <w:rFonts w:ascii="宋体" w:hAnsi="宋体"/>
                <w:b/>
                <w:sz w:val="28"/>
              </w:rPr>
            </w:rPrChange>
          </w:rPr>
          <w:t>5.</w:t>
        </w:r>
        <w:r w:rsidRPr="00F31801">
          <w:rPr>
            <w:rFonts w:ascii="宋体" w:hAnsi="宋体" w:hint="eastAsia"/>
            <w:bCs/>
            <w:rPrChange w:id="775" w:author="俊达" w:date="2023-08-15T11:04:00Z">
              <w:rPr>
                <w:rFonts w:ascii="宋体" w:hAnsi="宋体" w:hint="eastAsia"/>
                <w:b/>
                <w:sz w:val="28"/>
              </w:rPr>
            </w:rPrChange>
          </w:rPr>
          <w:t>计算平均精度：</w:t>
        </w:r>
        <w:r w:rsidRPr="00F31801">
          <w:rPr>
            <w:rFonts w:ascii="宋体" w:hAnsi="宋体"/>
            <w:bCs/>
            <w:rPrChange w:id="776" w:author="俊达" w:date="2023-08-15T11:04:00Z">
              <w:rPr>
                <w:rFonts w:ascii="宋体" w:hAnsi="宋体"/>
                <w:b/>
                <w:sz w:val="28"/>
              </w:rPr>
            </w:rPrChange>
          </w:rPr>
          <w:t xml:space="preserve"> </w:t>
        </w:r>
        <w:r w:rsidRPr="00F31801">
          <w:rPr>
            <w:rFonts w:ascii="宋体" w:hAnsi="宋体" w:hint="eastAsia"/>
            <w:bCs/>
            <w:rPrChange w:id="777" w:author="俊达" w:date="2023-08-15T11:04:00Z">
              <w:rPr>
                <w:rFonts w:ascii="宋体" w:hAnsi="宋体" w:hint="eastAsia"/>
                <w:b/>
                <w:sz w:val="28"/>
              </w:rPr>
            </w:rPrChange>
          </w:rPr>
          <w:t>对于每个类别，根据精度</w:t>
        </w:r>
        <w:r w:rsidRPr="00F31801">
          <w:rPr>
            <w:rFonts w:ascii="宋体" w:hAnsi="宋体"/>
            <w:bCs/>
            <w:rPrChange w:id="778" w:author="俊达" w:date="2023-08-15T11:04:00Z">
              <w:rPr>
                <w:rFonts w:ascii="宋体" w:hAnsi="宋体"/>
                <w:b/>
                <w:sz w:val="28"/>
              </w:rPr>
            </w:rPrChange>
          </w:rPr>
          <w:t>-</w:t>
        </w:r>
        <w:r w:rsidRPr="00F31801">
          <w:rPr>
            <w:rFonts w:ascii="宋体" w:hAnsi="宋体" w:hint="eastAsia"/>
            <w:bCs/>
            <w:rPrChange w:id="779" w:author="俊达" w:date="2023-08-15T11:04:00Z">
              <w:rPr>
                <w:rFonts w:ascii="宋体" w:hAnsi="宋体" w:hint="eastAsia"/>
                <w:b/>
                <w:sz w:val="28"/>
              </w:rPr>
            </w:rPrChange>
          </w:rPr>
          <w:t>召回率曲线计算该类别的平均精度（</w:t>
        </w:r>
        <w:r w:rsidRPr="00F31801">
          <w:rPr>
            <w:rFonts w:ascii="宋体" w:hAnsi="宋体"/>
            <w:bCs/>
            <w:rPrChange w:id="780" w:author="俊达" w:date="2023-08-15T11:04:00Z">
              <w:rPr>
                <w:rFonts w:ascii="宋体" w:hAnsi="宋体"/>
                <w:b/>
                <w:sz w:val="28"/>
              </w:rPr>
            </w:rPrChange>
          </w:rPr>
          <w:t>AP</w:t>
        </w:r>
        <w:r w:rsidRPr="00F31801">
          <w:rPr>
            <w:rFonts w:ascii="宋体" w:hAnsi="宋体" w:hint="eastAsia"/>
            <w:bCs/>
            <w:rPrChange w:id="781" w:author="俊达" w:date="2023-08-15T11:04:00Z">
              <w:rPr>
                <w:rFonts w:ascii="宋体" w:hAnsi="宋体" w:hint="eastAsia"/>
                <w:b/>
                <w:sz w:val="28"/>
              </w:rPr>
            </w:rPrChange>
          </w:rPr>
          <w:t>）。</w:t>
        </w:r>
        <w:r w:rsidRPr="00F31801">
          <w:rPr>
            <w:rFonts w:ascii="宋体" w:hAnsi="宋体"/>
            <w:bCs/>
            <w:rPrChange w:id="782" w:author="俊达" w:date="2023-08-15T11:04:00Z">
              <w:rPr>
                <w:rFonts w:ascii="宋体" w:hAnsi="宋体"/>
                <w:b/>
                <w:sz w:val="28"/>
              </w:rPr>
            </w:rPrChange>
          </w:rPr>
          <w:t>AP</w:t>
        </w:r>
        <w:r w:rsidRPr="00F31801">
          <w:rPr>
            <w:rFonts w:ascii="宋体" w:hAnsi="宋体" w:hint="eastAsia"/>
            <w:bCs/>
            <w:rPrChange w:id="783" w:author="俊达" w:date="2023-08-15T11:04:00Z">
              <w:rPr>
                <w:rFonts w:ascii="宋体" w:hAnsi="宋体" w:hint="eastAsia"/>
                <w:b/>
                <w:sz w:val="28"/>
              </w:rPr>
            </w:rPrChange>
          </w:rPr>
          <w:t>是精度在召回率变化时的平均值，可以通过计算精度</w:t>
        </w:r>
        <w:r w:rsidRPr="00F31801">
          <w:rPr>
            <w:rFonts w:ascii="宋体" w:hAnsi="宋体"/>
            <w:bCs/>
            <w:rPrChange w:id="784" w:author="俊达" w:date="2023-08-15T11:04:00Z">
              <w:rPr>
                <w:rFonts w:ascii="宋体" w:hAnsi="宋体"/>
                <w:b/>
                <w:sz w:val="28"/>
              </w:rPr>
            </w:rPrChange>
          </w:rPr>
          <w:t>-</w:t>
        </w:r>
        <w:r w:rsidRPr="00F31801">
          <w:rPr>
            <w:rFonts w:ascii="宋体" w:hAnsi="宋体" w:hint="eastAsia"/>
            <w:bCs/>
            <w:rPrChange w:id="785" w:author="俊达" w:date="2023-08-15T11:04:00Z">
              <w:rPr>
                <w:rFonts w:ascii="宋体" w:hAnsi="宋体" w:hint="eastAsia"/>
                <w:b/>
                <w:sz w:val="28"/>
              </w:rPr>
            </w:rPrChange>
          </w:rPr>
          <w:t>召回率曲线下的面积来获得。然后，所有类别的</w:t>
        </w:r>
        <w:r w:rsidRPr="00F31801">
          <w:rPr>
            <w:rFonts w:ascii="宋体" w:hAnsi="宋体"/>
            <w:bCs/>
            <w:rPrChange w:id="786" w:author="俊达" w:date="2023-08-15T11:04:00Z">
              <w:rPr>
                <w:rFonts w:ascii="宋体" w:hAnsi="宋体"/>
                <w:b/>
                <w:sz w:val="28"/>
              </w:rPr>
            </w:rPrChange>
          </w:rPr>
          <w:t>AP</w:t>
        </w:r>
        <w:r w:rsidRPr="00F31801">
          <w:rPr>
            <w:rFonts w:ascii="宋体" w:hAnsi="宋体" w:hint="eastAsia"/>
            <w:bCs/>
            <w:rPrChange w:id="787" w:author="俊达" w:date="2023-08-15T11:04:00Z">
              <w:rPr>
                <w:rFonts w:ascii="宋体" w:hAnsi="宋体" w:hint="eastAsia"/>
                <w:b/>
                <w:sz w:val="28"/>
              </w:rPr>
            </w:rPrChange>
          </w:rPr>
          <w:t>值进行平均，得到</w:t>
        </w:r>
        <w:proofErr w:type="spellStart"/>
        <w:r w:rsidRPr="00F31801">
          <w:rPr>
            <w:rFonts w:ascii="宋体" w:hAnsi="宋体"/>
            <w:bCs/>
            <w:rPrChange w:id="788" w:author="俊达" w:date="2023-08-15T11:04:00Z">
              <w:rPr>
                <w:rFonts w:ascii="宋体" w:hAnsi="宋体"/>
                <w:b/>
                <w:sz w:val="28"/>
              </w:rPr>
            </w:rPrChange>
          </w:rPr>
          <w:t>mAP</w:t>
        </w:r>
        <w:proofErr w:type="spellEnd"/>
        <w:r w:rsidRPr="00F31801">
          <w:rPr>
            <w:rFonts w:ascii="宋体" w:hAnsi="宋体" w:hint="eastAsia"/>
            <w:bCs/>
            <w:rPrChange w:id="789" w:author="俊达" w:date="2023-08-15T11:04:00Z">
              <w:rPr>
                <w:rFonts w:ascii="宋体" w:hAnsi="宋体" w:hint="eastAsia"/>
                <w:b/>
                <w:sz w:val="28"/>
              </w:rPr>
            </w:rPrChange>
          </w:rPr>
          <w:t>。</w:t>
        </w:r>
      </w:ins>
    </w:p>
    <w:p w14:paraId="5DA7F65B" w14:textId="1A0DFD89" w:rsidR="00B104BF" w:rsidRDefault="00F31801" w:rsidP="001F4624">
      <w:pPr>
        <w:pStyle w:val="Char"/>
        <w:spacing w:after="312" w:line="360" w:lineRule="auto"/>
        <w:rPr>
          <w:ins w:id="790" w:author="俊达" w:date="2023-08-15T11:08:00Z"/>
          <w:rFonts w:ascii="宋体" w:hAnsi="宋体"/>
          <w:bCs/>
        </w:rPr>
      </w:pPr>
      <w:ins w:id="791" w:author="俊达" w:date="2023-08-15T11:03:00Z">
        <w:r w:rsidRPr="00F31801">
          <w:rPr>
            <w:rFonts w:ascii="宋体" w:hAnsi="宋体"/>
            <w:bCs/>
            <w:rPrChange w:id="792" w:author="俊达" w:date="2023-08-15T11:04:00Z">
              <w:rPr>
                <w:rFonts w:ascii="宋体" w:hAnsi="宋体"/>
                <w:b/>
                <w:sz w:val="28"/>
              </w:rPr>
            </w:rPrChange>
          </w:rPr>
          <w:t>6.</w:t>
        </w:r>
        <w:r w:rsidRPr="00F31801">
          <w:rPr>
            <w:rFonts w:ascii="宋体" w:hAnsi="宋体" w:hint="eastAsia"/>
            <w:bCs/>
            <w:rPrChange w:id="793" w:author="俊达" w:date="2023-08-15T11:04:00Z">
              <w:rPr>
                <w:rFonts w:ascii="宋体" w:hAnsi="宋体" w:hint="eastAsia"/>
                <w:b/>
                <w:sz w:val="28"/>
              </w:rPr>
            </w:rPrChange>
          </w:rPr>
          <w:t>输出结果：</w:t>
        </w:r>
        <w:r w:rsidRPr="00F31801">
          <w:rPr>
            <w:rFonts w:ascii="宋体" w:hAnsi="宋体"/>
            <w:bCs/>
            <w:rPrChange w:id="794" w:author="俊达" w:date="2023-08-15T11:04:00Z">
              <w:rPr>
                <w:rFonts w:ascii="宋体" w:hAnsi="宋体"/>
                <w:b/>
                <w:sz w:val="28"/>
              </w:rPr>
            </w:rPrChange>
          </w:rPr>
          <w:t xml:space="preserve"> </w:t>
        </w:r>
        <w:r w:rsidRPr="00F31801">
          <w:rPr>
            <w:rFonts w:ascii="宋体" w:hAnsi="宋体" w:hint="eastAsia"/>
            <w:bCs/>
            <w:rPrChange w:id="795" w:author="俊达" w:date="2023-08-15T11:04:00Z">
              <w:rPr>
                <w:rFonts w:ascii="宋体" w:hAnsi="宋体" w:hint="eastAsia"/>
                <w:b/>
                <w:sz w:val="28"/>
              </w:rPr>
            </w:rPrChange>
          </w:rPr>
          <w:t>最终输出每个类别的</w:t>
        </w:r>
        <w:r w:rsidRPr="00F31801">
          <w:rPr>
            <w:rFonts w:ascii="宋体" w:hAnsi="宋体"/>
            <w:bCs/>
            <w:rPrChange w:id="796" w:author="俊达" w:date="2023-08-15T11:04:00Z">
              <w:rPr>
                <w:rFonts w:ascii="宋体" w:hAnsi="宋体"/>
                <w:b/>
                <w:sz w:val="28"/>
              </w:rPr>
            </w:rPrChange>
          </w:rPr>
          <w:t>AP</w:t>
        </w:r>
        <w:r w:rsidRPr="00F31801">
          <w:rPr>
            <w:rFonts w:ascii="宋体" w:hAnsi="宋体" w:hint="eastAsia"/>
            <w:bCs/>
            <w:rPrChange w:id="797" w:author="俊达" w:date="2023-08-15T11:04:00Z">
              <w:rPr>
                <w:rFonts w:ascii="宋体" w:hAnsi="宋体" w:hint="eastAsia"/>
                <w:b/>
                <w:sz w:val="28"/>
              </w:rPr>
            </w:rPrChange>
          </w:rPr>
          <w:t>值以及整体的</w:t>
        </w:r>
        <w:proofErr w:type="spellStart"/>
        <w:r w:rsidRPr="00F31801">
          <w:rPr>
            <w:rFonts w:ascii="宋体" w:hAnsi="宋体"/>
            <w:bCs/>
            <w:rPrChange w:id="798" w:author="俊达" w:date="2023-08-15T11:04:00Z">
              <w:rPr>
                <w:rFonts w:ascii="宋体" w:hAnsi="宋体"/>
                <w:b/>
                <w:sz w:val="28"/>
              </w:rPr>
            </w:rPrChange>
          </w:rPr>
          <w:t>mAP</w:t>
        </w:r>
        <w:proofErr w:type="spellEnd"/>
        <w:r w:rsidRPr="00F31801">
          <w:rPr>
            <w:rFonts w:ascii="宋体" w:hAnsi="宋体" w:hint="eastAsia"/>
            <w:bCs/>
            <w:rPrChange w:id="799" w:author="俊达" w:date="2023-08-15T11:04:00Z">
              <w:rPr>
                <w:rFonts w:ascii="宋体" w:hAnsi="宋体" w:hint="eastAsia"/>
                <w:b/>
                <w:sz w:val="28"/>
              </w:rPr>
            </w:rPrChange>
          </w:rPr>
          <w:t>值作为模型在测试数据集上的性能指标</w:t>
        </w:r>
      </w:ins>
      <w:ins w:id="800" w:author="俊达" w:date="2023-08-15T11:08:00Z">
        <w:r w:rsidR="00943F56">
          <w:rPr>
            <w:rFonts w:ascii="宋体" w:hAnsi="宋体" w:hint="eastAsia"/>
            <w:bCs/>
          </w:rPr>
          <w:t>。</w:t>
        </w:r>
      </w:ins>
    </w:p>
    <w:p w14:paraId="25C4376E" w14:textId="738F3573" w:rsidR="00943F56" w:rsidRDefault="00943F56" w:rsidP="001F4624">
      <w:pPr>
        <w:pStyle w:val="Char"/>
        <w:spacing w:after="312" w:line="360" w:lineRule="auto"/>
        <w:rPr>
          <w:ins w:id="801" w:author="俊达" w:date="2023-08-15T11:08:00Z"/>
          <w:rFonts w:ascii="宋体" w:hAnsi="宋体"/>
          <w:bCs/>
        </w:rPr>
      </w:pPr>
    </w:p>
    <w:p w14:paraId="58026959" w14:textId="6F905CD0" w:rsidR="00943F56" w:rsidRDefault="00943F56" w:rsidP="001F4624">
      <w:pPr>
        <w:pStyle w:val="Char"/>
        <w:spacing w:after="312" w:line="360" w:lineRule="auto"/>
        <w:rPr>
          <w:ins w:id="802" w:author="俊达" w:date="2023-08-15T11:08:00Z"/>
          <w:rFonts w:ascii="宋体" w:hAnsi="宋体"/>
          <w:bCs/>
        </w:rPr>
      </w:pPr>
    </w:p>
    <w:p w14:paraId="10457D78" w14:textId="77777777" w:rsidR="00943F56" w:rsidRPr="001F4624" w:rsidRDefault="00943F56">
      <w:pPr>
        <w:pStyle w:val="Char"/>
        <w:spacing w:after="312" w:line="360" w:lineRule="auto"/>
        <w:rPr>
          <w:ins w:id="803" w:author="俊达" w:date="2023-08-14T15:55:00Z"/>
          <w:rFonts w:ascii="宋体" w:hAnsi="宋体"/>
          <w:bCs/>
          <w:rPrChange w:id="804" w:author="俊达" w:date="2023-08-15T11:08:00Z">
            <w:rPr>
              <w:ins w:id="805" w:author="俊达" w:date="2023-08-14T15:55:00Z"/>
              <w:rFonts w:ascii="宋体" w:hAnsi="宋体"/>
              <w:b/>
              <w:sz w:val="28"/>
            </w:rPr>
          </w:rPrChange>
        </w:rPr>
      </w:pPr>
    </w:p>
    <w:p w14:paraId="11103256" w14:textId="45C3F7DA" w:rsidR="009F24CD" w:rsidDel="00B46837" w:rsidRDefault="009F24CD">
      <w:pPr>
        <w:pStyle w:val="Char"/>
        <w:spacing w:after="312" w:line="360" w:lineRule="auto"/>
        <w:rPr>
          <w:del w:id="806" w:author="俊达" w:date="2023-08-05T17:49:00Z"/>
          <w:rFonts w:ascii="宋体" w:hAnsi="宋体"/>
          <w:b/>
          <w:sz w:val="28"/>
        </w:rPr>
        <w:pPrChange w:id="807" w:author="俊达" w:date="2023-08-05T17:54:00Z">
          <w:pPr>
            <w:pStyle w:val="Char"/>
            <w:widowControl w:val="0"/>
            <w:spacing w:after="312" w:line="360" w:lineRule="auto"/>
          </w:pPr>
        </w:pPrChange>
      </w:pPr>
    </w:p>
    <w:p w14:paraId="3567B6FA" w14:textId="0A0836BF" w:rsidR="009F24CD" w:rsidDel="00B46837" w:rsidRDefault="009F24CD">
      <w:pPr>
        <w:pStyle w:val="Char"/>
        <w:spacing w:after="312" w:line="360" w:lineRule="auto"/>
        <w:rPr>
          <w:del w:id="808" w:author="俊达" w:date="2023-08-05T17:49:00Z"/>
          <w:rFonts w:ascii="宋体" w:hAnsi="宋体"/>
          <w:b/>
          <w:sz w:val="28"/>
        </w:rPr>
        <w:pPrChange w:id="809" w:author="俊达" w:date="2023-08-05T17:54:00Z">
          <w:pPr>
            <w:pStyle w:val="Char"/>
            <w:widowControl w:val="0"/>
            <w:spacing w:after="312" w:line="360" w:lineRule="auto"/>
            <w:jc w:val="center"/>
          </w:pPr>
        </w:pPrChange>
      </w:pPr>
    </w:p>
    <w:p w14:paraId="66E37553" w14:textId="57312E7F" w:rsidR="009F24CD" w:rsidDel="00B46837" w:rsidRDefault="000369AC">
      <w:pPr>
        <w:pStyle w:val="Char"/>
        <w:spacing w:after="312" w:line="360" w:lineRule="auto"/>
        <w:rPr>
          <w:del w:id="810" w:author="俊达" w:date="2023-08-05T17:49:00Z"/>
          <w:rFonts w:ascii="宋体" w:hAnsi="宋体"/>
          <w:b/>
          <w:sz w:val="28"/>
        </w:rPr>
        <w:pPrChange w:id="811" w:author="俊达" w:date="2023-08-05T17:54:00Z">
          <w:pPr>
            <w:pStyle w:val="Char"/>
            <w:widowControl w:val="0"/>
            <w:spacing w:after="312" w:line="360" w:lineRule="auto"/>
          </w:pPr>
        </w:pPrChange>
      </w:pPr>
      <w:del w:id="812" w:author="俊达" w:date="2023-08-05T17:49:00Z">
        <w:r w:rsidDel="00B46837">
          <w:rPr>
            <w:rFonts w:ascii="宋体" w:hAnsi="宋体" w:hint="eastAsia"/>
            <w:b/>
            <w:sz w:val="28"/>
          </w:rPr>
          <w:delText>缩略语和关键术语定义（关于缩略语和英文简称给出详细解释）</w:delText>
        </w:r>
      </w:del>
    </w:p>
    <w:p w14:paraId="3F18EF8F" w14:textId="3094D62D" w:rsidR="009F24CD" w:rsidDel="00B46837" w:rsidRDefault="000369AC">
      <w:pPr>
        <w:pStyle w:val="Char"/>
        <w:spacing w:after="312" w:line="360" w:lineRule="auto"/>
        <w:rPr>
          <w:del w:id="813" w:author="俊达" w:date="2023-08-05T17:49:00Z"/>
          <w:rFonts w:asciiTheme="minorEastAsia" w:eastAsiaTheme="minorEastAsia" w:hAnsiTheme="minorEastAsia"/>
        </w:rPr>
      </w:pPr>
      <w:del w:id="814" w:author="俊达" w:date="2023-08-05T17:49:00Z">
        <w:r w:rsidDel="00B46837">
          <w:rPr>
            <w:rFonts w:asciiTheme="minorEastAsia" w:eastAsiaTheme="minorEastAsia" w:hAnsiTheme="minorEastAsia" w:hint="eastAsia"/>
          </w:rPr>
          <w:delText>例：</w:delText>
        </w:r>
        <w:r w:rsidDel="00B46837">
          <w:rPr>
            <w:rFonts w:asciiTheme="minorEastAsia" w:eastAsiaTheme="minorEastAsia" w:hAnsiTheme="minorEastAsia"/>
          </w:rPr>
          <w:tab/>
        </w:r>
        <w:r w:rsidDel="00B46837">
          <w:rPr>
            <w:rFonts w:asciiTheme="minorEastAsia" w:eastAsiaTheme="minorEastAsia" w:hAnsiTheme="minorEastAsia" w:hint="eastAsia"/>
          </w:rPr>
          <w:delText>【视频云】：视频云是基于云计算的网络应用体系的系统解决方案。该系统采用音视频信号为信息载体，“终端”用户通过网络向“云端”以按需、易扩展的方式获得所需的服务。</w:delText>
        </w:r>
      </w:del>
    </w:p>
    <w:p w14:paraId="3AAB04D6" w14:textId="764C1D82" w:rsidR="00596BC9" w:rsidDel="00B46837" w:rsidRDefault="00596BC9">
      <w:pPr>
        <w:pStyle w:val="Char"/>
        <w:spacing w:after="312" w:line="360" w:lineRule="auto"/>
        <w:rPr>
          <w:del w:id="815" w:author="俊达" w:date="2023-08-05T17:49:00Z"/>
          <w:rFonts w:asciiTheme="minorEastAsia" w:eastAsiaTheme="minorEastAsia" w:hAnsiTheme="minorEastAsia"/>
        </w:rPr>
      </w:pPr>
      <w:del w:id="816" w:author="俊达" w:date="2023-08-05T17:49:00Z">
        <w:r w:rsidDel="00B46837">
          <w:rPr>
            <w:rFonts w:asciiTheme="minorEastAsia" w:eastAsiaTheme="minorEastAsia" w:hAnsiTheme="minorEastAsia" w:hint="eastAsia"/>
          </w:rPr>
          <w:delText>【云技术】：</w:delText>
        </w:r>
        <w:r w:rsidRPr="00625E8C" w:rsidDel="00B46837">
          <w:rPr>
            <w:rFonts w:asciiTheme="minorEastAsia" w:eastAsiaTheme="minorEastAsia" w:hAnsiTheme="minorEastAsia"/>
          </w:rPr>
          <w:delText>云技术是指在广域网或局域网内将硬件、软件、网络等系列资源统一起来，实现数据的计算、</w:delText>
        </w:r>
        <w:r w:rsidR="00C55DDB" w:rsidDel="00B46837">
          <w:fldChar w:fldCharType="begin"/>
        </w:r>
        <w:r w:rsidR="00C55DDB" w:rsidDel="00B46837">
          <w:delInstrText xml:space="preserve"> HYPERLINK "https://baike.baidu.com/item/%E5%82%A8%E5%AD%98/2446499" \t "_blank" </w:delInstrText>
        </w:r>
        <w:r w:rsidR="00C55DDB" w:rsidDel="00B46837">
          <w:fldChar w:fldCharType="separate"/>
        </w:r>
        <w:r w:rsidRPr="00625E8C" w:rsidDel="00B46837">
          <w:rPr>
            <w:rFonts w:asciiTheme="minorEastAsia" w:eastAsiaTheme="minorEastAsia" w:hAnsiTheme="minorEastAsia"/>
          </w:rPr>
          <w:delText>储存</w:delText>
        </w:r>
        <w:r w:rsidR="00C55DDB" w:rsidDel="00B46837">
          <w:rPr>
            <w:rFonts w:asciiTheme="minorEastAsia" w:eastAsiaTheme="minorEastAsia" w:hAnsiTheme="minorEastAsia"/>
          </w:rPr>
          <w:fldChar w:fldCharType="end"/>
        </w:r>
        <w:r w:rsidRPr="00625E8C" w:rsidDel="00B46837">
          <w:rPr>
            <w:rFonts w:asciiTheme="minorEastAsia" w:eastAsiaTheme="minorEastAsia" w:hAnsiTheme="minorEastAsia"/>
          </w:rPr>
          <w:delText>、</w:delText>
        </w:r>
        <w:r w:rsidR="00C55DDB" w:rsidDel="00B46837">
          <w:fldChar w:fldCharType="begin"/>
        </w:r>
        <w:r w:rsidR="00C55DDB" w:rsidDel="00B46837">
          <w:delInstrText xml:space="preserve"> HYPERLINK "https://baike.baidu.com/item/%E5%A4%84%E7%90%86/4869736" \t "_blank" </w:delInstrText>
        </w:r>
        <w:r w:rsidR="00C55DDB" w:rsidDel="00B46837">
          <w:fldChar w:fldCharType="separate"/>
        </w:r>
        <w:r w:rsidRPr="00625E8C" w:rsidDel="00B46837">
          <w:rPr>
            <w:rFonts w:asciiTheme="minorEastAsia" w:eastAsiaTheme="minorEastAsia" w:hAnsiTheme="minorEastAsia"/>
          </w:rPr>
          <w:delText>处理</w:delText>
        </w:r>
        <w:r w:rsidR="00C55DDB" w:rsidDel="00B46837">
          <w:rPr>
            <w:rFonts w:asciiTheme="minorEastAsia" w:eastAsiaTheme="minorEastAsia" w:hAnsiTheme="minorEastAsia"/>
          </w:rPr>
          <w:fldChar w:fldCharType="end"/>
        </w:r>
        <w:r w:rsidRPr="00625E8C" w:rsidDel="00B46837">
          <w:rPr>
            <w:rFonts w:asciiTheme="minorEastAsia" w:eastAsiaTheme="minorEastAsia" w:hAnsiTheme="minorEastAsia"/>
          </w:rPr>
          <w:delText>和</w:delText>
        </w:r>
        <w:r w:rsidR="00C55DDB" w:rsidDel="00B46837">
          <w:fldChar w:fldCharType="begin"/>
        </w:r>
        <w:r w:rsidR="00C55DDB" w:rsidDel="00B46837">
          <w:delInstrText xml:space="preserve"> HYPERLINK "https://baike.baidu.com/item/%E5%85%B1%E4%BA%AB/3456161" \t "_blank" </w:delInstrText>
        </w:r>
        <w:r w:rsidR="00C55DDB" w:rsidDel="00B46837">
          <w:fldChar w:fldCharType="separate"/>
        </w:r>
        <w:r w:rsidRPr="00625E8C" w:rsidDel="00B46837">
          <w:rPr>
            <w:rFonts w:asciiTheme="minorEastAsia" w:eastAsiaTheme="minorEastAsia" w:hAnsiTheme="minorEastAsia"/>
          </w:rPr>
          <w:delText>共享</w:delText>
        </w:r>
        <w:r w:rsidR="00C55DDB" w:rsidDel="00B46837">
          <w:rPr>
            <w:rFonts w:asciiTheme="minorEastAsia" w:eastAsiaTheme="minorEastAsia" w:hAnsiTheme="minorEastAsia"/>
          </w:rPr>
          <w:fldChar w:fldCharType="end"/>
        </w:r>
        <w:r w:rsidRPr="00625E8C" w:rsidDel="00B46837">
          <w:rPr>
            <w:rFonts w:asciiTheme="minorEastAsia" w:eastAsiaTheme="minorEastAsia" w:hAnsiTheme="minorEastAsia"/>
          </w:rPr>
          <w:delText>的一种</w:delText>
        </w:r>
        <w:r w:rsidR="00C55DDB" w:rsidDel="00B46837">
          <w:fldChar w:fldCharType="begin"/>
        </w:r>
        <w:r w:rsidR="00C55DDB" w:rsidDel="00B46837">
          <w:delInstrText xml:space="preserve"> HYPERLINK "https://baike.baidu.com/item/%E6%89%98%E7%AE%A1/3967693" \t "_blank" </w:delInstrText>
        </w:r>
        <w:r w:rsidR="00C55DDB" w:rsidDel="00B46837">
          <w:fldChar w:fldCharType="separate"/>
        </w:r>
        <w:r w:rsidRPr="00625E8C" w:rsidDel="00B46837">
          <w:rPr>
            <w:rFonts w:asciiTheme="minorEastAsia" w:eastAsiaTheme="minorEastAsia" w:hAnsiTheme="minorEastAsia"/>
          </w:rPr>
          <w:delText>托管</w:delText>
        </w:r>
        <w:r w:rsidR="00C55DDB" w:rsidDel="00B46837">
          <w:rPr>
            <w:rFonts w:asciiTheme="minorEastAsia" w:eastAsiaTheme="minorEastAsia" w:hAnsiTheme="minorEastAsia"/>
          </w:rPr>
          <w:fldChar w:fldCharType="end"/>
        </w:r>
        <w:r w:rsidRPr="00625E8C" w:rsidDel="00B46837">
          <w:rPr>
            <w:rFonts w:asciiTheme="minorEastAsia" w:eastAsiaTheme="minorEastAsia" w:hAnsiTheme="minorEastAsia"/>
          </w:rPr>
          <w:delText>技术。</w:delText>
        </w:r>
      </w:del>
    </w:p>
    <w:p w14:paraId="4DE54EF2" w14:textId="68862D72" w:rsidR="009F24CD" w:rsidDel="00B46837" w:rsidRDefault="000369AC">
      <w:pPr>
        <w:pStyle w:val="Char"/>
        <w:spacing w:after="312" w:line="360" w:lineRule="auto"/>
        <w:rPr>
          <w:del w:id="817" w:author="俊达" w:date="2023-08-05T17:49:00Z"/>
          <w:rFonts w:asciiTheme="minorEastAsia" w:eastAsiaTheme="minorEastAsia" w:hAnsiTheme="minorEastAsia"/>
        </w:rPr>
      </w:pPr>
      <w:del w:id="818" w:author="俊达" w:date="2023-08-05T17:49:00Z">
        <w:r w:rsidDel="00B46837">
          <w:rPr>
            <w:rFonts w:asciiTheme="minorEastAsia" w:eastAsiaTheme="minorEastAsia" w:hAnsiTheme="minorEastAsia" w:hint="eastAsia"/>
          </w:rPr>
          <w:delText></w:delText>
        </w:r>
        <w:r w:rsidDel="00B46837">
          <w:rPr>
            <w:rFonts w:asciiTheme="minorEastAsia" w:eastAsiaTheme="minorEastAsia" w:hAnsiTheme="minorEastAsia"/>
          </w:rPr>
          <w:tab/>
        </w:r>
      </w:del>
    </w:p>
    <w:p w14:paraId="71128582" w14:textId="7E8A65EC" w:rsidR="009F24CD" w:rsidDel="00B46837" w:rsidRDefault="009F24CD">
      <w:pPr>
        <w:pStyle w:val="Char"/>
        <w:spacing w:after="312" w:line="360" w:lineRule="auto"/>
        <w:rPr>
          <w:del w:id="819" w:author="俊达" w:date="2023-08-05T17:49:00Z"/>
          <w:rFonts w:ascii="宋体" w:hAnsi="宋体"/>
        </w:rPr>
      </w:pPr>
    </w:p>
    <w:p w14:paraId="6E98C622" w14:textId="1E750413" w:rsidR="009F24CD" w:rsidDel="00B46837" w:rsidRDefault="009F24CD">
      <w:pPr>
        <w:pStyle w:val="Char"/>
        <w:spacing w:after="312" w:line="360" w:lineRule="auto"/>
        <w:rPr>
          <w:del w:id="820" w:author="俊达" w:date="2023-08-05T17:49:00Z"/>
          <w:rFonts w:ascii="宋体" w:hAnsi="宋体"/>
        </w:rPr>
      </w:pPr>
    </w:p>
    <w:p w14:paraId="75F5F491" w14:textId="0A2A11C4" w:rsidR="009F24CD" w:rsidDel="00B46837" w:rsidRDefault="009F24CD">
      <w:pPr>
        <w:pStyle w:val="Char"/>
        <w:spacing w:after="312" w:line="360" w:lineRule="auto"/>
        <w:rPr>
          <w:del w:id="821" w:author="俊达" w:date="2023-08-05T17:49:00Z"/>
          <w:rFonts w:ascii="宋体" w:hAnsi="宋体"/>
        </w:rPr>
      </w:pPr>
    </w:p>
    <w:p w14:paraId="77B4665E" w14:textId="0AF83CE9" w:rsidR="009F24CD" w:rsidDel="00B46837" w:rsidRDefault="009F24CD">
      <w:pPr>
        <w:pStyle w:val="Char"/>
        <w:spacing w:after="312" w:line="360" w:lineRule="auto"/>
        <w:rPr>
          <w:del w:id="822" w:author="俊达" w:date="2023-08-05T17:49:00Z"/>
          <w:rFonts w:ascii="宋体" w:hAnsi="宋体"/>
        </w:rPr>
      </w:pPr>
    </w:p>
    <w:p w14:paraId="5EC8228D" w14:textId="70456CAA" w:rsidR="009F24CD" w:rsidDel="00B46837" w:rsidRDefault="009F24CD">
      <w:pPr>
        <w:pStyle w:val="Char"/>
        <w:spacing w:after="312" w:line="360" w:lineRule="auto"/>
        <w:rPr>
          <w:del w:id="823" w:author="俊达" w:date="2023-08-05T17:49:00Z"/>
          <w:rFonts w:ascii="宋体" w:hAnsi="宋体"/>
        </w:rPr>
      </w:pPr>
    </w:p>
    <w:p w14:paraId="3EE2658C" w14:textId="3266B48A" w:rsidR="009F24CD" w:rsidDel="00B46837" w:rsidRDefault="009F24CD">
      <w:pPr>
        <w:pStyle w:val="Char"/>
        <w:spacing w:after="312" w:line="360" w:lineRule="auto"/>
        <w:rPr>
          <w:del w:id="824" w:author="俊达" w:date="2023-08-05T17:49:00Z"/>
          <w:rFonts w:ascii="宋体" w:hAnsi="宋体"/>
        </w:rPr>
      </w:pPr>
    </w:p>
    <w:p w14:paraId="0E5E7C09" w14:textId="536F058D" w:rsidR="009F24CD" w:rsidDel="00B46837" w:rsidRDefault="000369AC">
      <w:pPr>
        <w:pStyle w:val="Char"/>
        <w:spacing w:after="312" w:line="360" w:lineRule="auto"/>
        <w:rPr>
          <w:del w:id="825" w:author="俊达" w:date="2023-08-05T17:49:00Z"/>
        </w:rPr>
        <w:pPrChange w:id="826" w:author="俊达" w:date="2023-08-05T17:54:00Z">
          <w:pPr>
            <w:pStyle w:val="10"/>
            <w:keepNext w:val="0"/>
            <w:widowControl w:val="0"/>
            <w:numPr>
              <w:numId w:val="0"/>
            </w:numPr>
            <w:spacing w:line="360" w:lineRule="auto"/>
            <w:ind w:left="0" w:firstLine="0"/>
          </w:pPr>
        </w:pPrChange>
      </w:pPr>
      <w:del w:id="827" w:author="俊达" w:date="2023-08-05T17:49:00Z">
        <w:r w:rsidDel="00B46837">
          <w:rPr>
            <w:rFonts w:hint="eastAsia"/>
          </w:rPr>
          <w:delText>1.</w:delText>
        </w:r>
        <w:r w:rsidDel="00B46837">
          <w:rPr>
            <w:rFonts w:hint="eastAsia"/>
          </w:rPr>
          <w:delText>发明背景以及最接近的现有技术</w:delText>
        </w:r>
      </w:del>
    </w:p>
    <w:p w14:paraId="59C92662" w14:textId="37B01A86" w:rsidR="009F24CD" w:rsidDel="00B46837" w:rsidRDefault="000369AC">
      <w:pPr>
        <w:pStyle w:val="Char"/>
        <w:spacing w:after="312" w:line="360" w:lineRule="auto"/>
        <w:rPr>
          <w:del w:id="828" w:author="俊达" w:date="2023-08-05T17:49:00Z"/>
          <w:rFonts w:ascii="黑体"/>
          <w:sz w:val="30"/>
          <w:szCs w:val="30"/>
        </w:rPr>
        <w:pPrChange w:id="829" w:author="俊达" w:date="2023-08-05T17:54:00Z">
          <w:pPr>
            <w:pStyle w:val="2"/>
            <w:keepNext w:val="0"/>
            <w:widowControl w:val="0"/>
            <w:spacing w:line="360" w:lineRule="auto"/>
          </w:pPr>
        </w:pPrChange>
      </w:pPr>
      <w:del w:id="830" w:author="俊达" w:date="2023-08-05T17:49:00Z">
        <w:r w:rsidDel="00B46837">
          <w:rPr>
            <w:rFonts w:ascii="黑体" w:hint="eastAsia"/>
            <w:sz w:val="30"/>
            <w:szCs w:val="30"/>
          </w:rPr>
          <w:delText>发明背景</w:delText>
        </w:r>
      </w:del>
    </w:p>
    <w:p w14:paraId="14D25186" w14:textId="0E90DBFB" w:rsidR="009F24CD" w:rsidDel="00B46837" w:rsidRDefault="00126CAF">
      <w:pPr>
        <w:pStyle w:val="Char"/>
        <w:spacing w:after="312" w:line="360" w:lineRule="auto"/>
        <w:rPr>
          <w:del w:id="831" w:author="俊达" w:date="2023-08-05T17:49:00Z"/>
          <w:rFonts w:ascii="Open Sans" w:eastAsiaTheme="minorEastAsia" w:hAnsi="Open Sans" w:cs="Open Sans"/>
          <w:color w:val="333333"/>
        </w:rPr>
        <w:pPrChange w:id="832" w:author="俊达" w:date="2023-08-05T17:54:00Z">
          <w:pPr>
            <w:pStyle w:val="ac"/>
            <w:widowControl/>
            <w:spacing w:before="168" w:after="168"/>
          </w:pPr>
        </w:pPrChange>
      </w:pPr>
      <w:del w:id="833" w:author="俊达" w:date="2023-08-05T17:49:00Z">
        <w:r w:rsidRPr="001212EE" w:rsidDel="00B46837">
          <w:rPr>
            <w:rFonts w:ascii="宋体" w:hAnsi="宋体" w:hint="eastAsia"/>
          </w:rPr>
          <w:delText>随着云技术近些年的高速发展，</w:delText>
        </w:r>
        <w:r w:rsidR="00A52807" w:rsidRPr="001212EE" w:rsidDel="00B46837">
          <w:rPr>
            <w:rFonts w:ascii="宋体" w:hAnsi="宋体" w:hint="eastAsia"/>
          </w:rPr>
          <w:delText>互联网等相关</w:delText>
        </w:r>
        <w:r w:rsidRPr="001212EE" w:rsidDel="00B46837">
          <w:rPr>
            <w:rFonts w:ascii="宋体" w:hAnsi="宋体" w:hint="eastAsia"/>
          </w:rPr>
          <w:delText>企业都</w:delText>
        </w:r>
        <w:r w:rsidR="00A71098" w:rsidRPr="001212EE" w:rsidDel="00B46837">
          <w:rPr>
            <w:rFonts w:ascii="宋体" w:hAnsi="宋体" w:hint="eastAsia"/>
          </w:rPr>
          <w:delText>会建立自己的私有云服务器或租用大</w:delText>
        </w:r>
        <w:r w:rsidR="00A52807" w:rsidRPr="001212EE" w:rsidDel="00B46837">
          <w:rPr>
            <w:rFonts w:ascii="宋体" w:hAnsi="宋体" w:hint="eastAsia"/>
          </w:rPr>
          <w:delText>厂商</w:delText>
        </w:r>
        <w:r w:rsidR="00A71098" w:rsidRPr="001212EE" w:rsidDel="00B46837">
          <w:rPr>
            <w:rFonts w:ascii="宋体" w:hAnsi="宋体" w:hint="eastAsia"/>
          </w:rPr>
          <w:delText>的云服务器来使用。</w:delText>
        </w:r>
        <w:r w:rsidR="00A52807" w:rsidRPr="001212EE" w:rsidDel="00B46837">
          <w:rPr>
            <w:rFonts w:ascii="宋体" w:hAnsi="宋体" w:hint="eastAsia"/>
          </w:rPr>
          <w:delText>为了及时发现服务器的各种异常，以便减少宕机而导致</w:delText>
        </w:r>
        <w:r w:rsidR="00916985" w:rsidRPr="001212EE" w:rsidDel="00B46837">
          <w:rPr>
            <w:rFonts w:ascii="宋体" w:hAnsi="宋体" w:hint="eastAsia"/>
          </w:rPr>
          <w:delText>服务停止而带来的损失，就需要对</w:delText>
        </w:r>
        <w:r w:rsidR="00A71098" w:rsidRPr="001212EE" w:rsidDel="00B46837">
          <w:rPr>
            <w:rFonts w:ascii="宋体" w:hAnsi="宋体" w:hint="eastAsia"/>
          </w:rPr>
          <w:delText>服务器的</w:delText>
        </w:r>
        <w:r w:rsidR="00916985" w:rsidRPr="001212EE" w:rsidDel="00B46837">
          <w:rPr>
            <w:rFonts w:ascii="宋体" w:hAnsi="宋体" w:hint="eastAsia"/>
          </w:rPr>
          <w:delText>重要</w:delText>
        </w:r>
        <w:r w:rsidR="00A71098" w:rsidRPr="001212EE" w:rsidDel="00B46837">
          <w:rPr>
            <w:rFonts w:ascii="宋体" w:hAnsi="宋体" w:hint="eastAsia"/>
          </w:rPr>
          <w:delText>资源</w:delText>
        </w:r>
        <w:r w:rsidR="00916985" w:rsidRPr="001212EE" w:rsidDel="00B46837">
          <w:rPr>
            <w:rFonts w:ascii="宋体" w:hAnsi="宋体" w:hint="eastAsia"/>
          </w:rPr>
          <w:delText>进行</w:delText>
        </w:r>
        <w:r w:rsidR="00A71098" w:rsidRPr="001212EE" w:rsidDel="00B46837">
          <w:rPr>
            <w:rFonts w:ascii="宋体" w:hAnsi="宋体" w:hint="eastAsia"/>
          </w:rPr>
          <w:delText>监控</w:delText>
        </w:r>
        <w:r w:rsidR="00916985" w:rsidRPr="001212EE" w:rsidDel="00B46837">
          <w:rPr>
            <w:rFonts w:ascii="宋体" w:hAnsi="宋体" w:hint="eastAsia"/>
          </w:rPr>
          <w:delText>。服务器监控是监控和分析所有服务器资源以了解服务器容量，并确保高可用性和高性能的过程。持续检查服务器使用情况模式有助于优化相应地应用程序中运行的服务和流程，预测任何潜在瓶颈，并在其可能影响操作之前消除隐患。</w:delText>
        </w:r>
        <w:bookmarkStart w:id="834" w:name="_Hlk85124002"/>
      </w:del>
    </w:p>
    <w:bookmarkEnd w:id="834"/>
    <w:p w14:paraId="638E45F0" w14:textId="636E1DDD" w:rsidR="009F24CD" w:rsidDel="00B46837" w:rsidRDefault="000369AC">
      <w:pPr>
        <w:pStyle w:val="Char"/>
        <w:spacing w:after="312" w:line="360" w:lineRule="auto"/>
        <w:rPr>
          <w:del w:id="835" w:author="俊达" w:date="2023-08-05T17:49:00Z"/>
          <w:rFonts w:ascii="黑体"/>
          <w:sz w:val="30"/>
          <w:szCs w:val="30"/>
        </w:rPr>
        <w:pPrChange w:id="836" w:author="俊达" w:date="2023-08-05T17:54:00Z">
          <w:pPr>
            <w:pStyle w:val="2"/>
            <w:keepNext w:val="0"/>
            <w:widowControl w:val="0"/>
            <w:spacing w:line="360" w:lineRule="auto"/>
          </w:pPr>
        </w:pPrChange>
      </w:pPr>
      <w:del w:id="837" w:author="俊达" w:date="2023-08-05T17:49:00Z">
        <w:r w:rsidDel="00B46837">
          <w:rPr>
            <w:rFonts w:ascii="黑体" w:hint="eastAsia"/>
            <w:sz w:val="30"/>
            <w:szCs w:val="30"/>
          </w:rPr>
          <w:delText>最接近的现有技术</w:delText>
        </w:r>
      </w:del>
    </w:p>
    <w:p w14:paraId="641DF43B" w14:textId="0C5278DE" w:rsidR="009F24CD" w:rsidDel="00B46837" w:rsidRDefault="000369AC">
      <w:pPr>
        <w:pStyle w:val="Char"/>
        <w:spacing w:after="312" w:line="360" w:lineRule="auto"/>
        <w:rPr>
          <w:del w:id="838" w:author="俊达" w:date="2023-08-05T17:49:00Z"/>
          <w:color w:val="000000"/>
        </w:rPr>
        <w:pPrChange w:id="839" w:author="俊达" w:date="2023-08-05T17:54:00Z">
          <w:pPr>
            <w:pStyle w:val="30"/>
            <w:keepNext w:val="0"/>
            <w:keepLines w:val="0"/>
            <w:numPr>
              <w:ilvl w:val="2"/>
            </w:numPr>
            <w:spacing w:line="360" w:lineRule="auto"/>
          </w:pPr>
        </w:pPrChange>
      </w:pPr>
      <w:del w:id="840" w:author="俊达" w:date="2023-08-05T17:49:00Z">
        <w:r w:rsidDel="00B46837">
          <w:rPr>
            <w:rFonts w:hint="eastAsia"/>
            <w:color w:val="000000"/>
          </w:rPr>
          <w:delText>1.2.1</w:delText>
        </w:r>
        <w:r w:rsidDel="00B46837">
          <w:rPr>
            <w:rFonts w:ascii="黑体" w:eastAsia="黑体" w:hint="eastAsia"/>
            <w:kern w:val="0"/>
            <w:szCs w:val="30"/>
          </w:rPr>
          <w:delText>最接近现有技术方案一</w:delText>
        </w:r>
      </w:del>
    </w:p>
    <w:p w14:paraId="6C2F78C9" w14:textId="318A023F" w:rsidR="009F24CD" w:rsidDel="00B46837" w:rsidRDefault="00584B7D">
      <w:pPr>
        <w:pStyle w:val="Char"/>
        <w:spacing w:after="312" w:line="360" w:lineRule="auto"/>
        <w:rPr>
          <w:del w:id="841" w:author="俊达" w:date="2023-08-05T17:49:00Z"/>
          <w:rFonts w:ascii="宋体" w:hAnsi="宋体"/>
          <w:sz w:val="24"/>
          <w:szCs w:val="24"/>
        </w:rPr>
        <w:pPrChange w:id="842" w:author="俊达" w:date="2023-08-05T17:54:00Z">
          <w:pPr>
            <w:pStyle w:val="30"/>
            <w:keepNext w:val="0"/>
            <w:keepLines w:val="0"/>
            <w:tabs>
              <w:tab w:val="clear" w:pos="709"/>
            </w:tabs>
            <w:spacing w:before="0" w:after="0" w:line="360" w:lineRule="auto"/>
            <w:ind w:left="0" w:firstLineChars="200" w:firstLine="482"/>
            <w:outlineLvl w:val="9"/>
          </w:pPr>
        </w:pPrChange>
      </w:pPr>
      <w:del w:id="843" w:author="俊达" w:date="2023-08-05T17:49:00Z">
        <w:r w:rsidDel="00B46837">
          <w:rPr>
            <w:rFonts w:ascii="宋体" w:hAnsi="宋体" w:hint="eastAsia"/>
            <w:sz w:val="24"/>
            <w:szCs w:val="24"/>
          </w:rPr>
          <w:delText>无</w:delText>
        </w:r>
        <w:r w:rsidR="000369AC" w:rsidDel="00B46837">
          <w:rPr>
            <w:rFonts w:ascii="宋体" w:hAnsi="宋体"/>
            <w:sz w:val="24"/>
            <w:szCs w:val="24"/>
          </w:rPr>
          <w:delText>。</w:delText>
        </w:r>
      </w:del>
    </w:p>
    <w:p w14:paraId="7439B2CC" w14:textId="6FB29D1B" w:rsidR="009F24CD" w:rsidDel="00B46837" w:rsidRDefault="000369AC">
      <w:pPr>
        <w:pStyle w:val="Char"/>
        <w:spacing w:after="312" w:line="360" w:lineRule="auto"/>
        <w:rPr>
          <w:del w:id="844" w:author="俊达" w:date="2023-08-05T17:49:00Z"/>
          <w:rFonts w:ascii="黑体" w:eastAsia="黑体"/>
          <w:kern w:val="0"/>
          <w:szCs w:val="30"/>
        </w:rPr>
        <w:pPrChange w:id="845" w:author="俊达" w:date="2023-08-05T17:54:00Z">
          <w:pPr>
            <w:pStyle w:val="30"/>
            <w:keepNext w:val="0"/>
            <w:keepLines w:val="0"/>
            <w:numPr>
              <w:ilvl w:val="2"/>
            </w:numPr>
            <w:spacing w:line="360" w:lineRule="auto"/>
          </w:pPr>
        </w:pPrChange>
      </w:pPr>
      <w:del w:id="846" w:author="俊达" w:date="2023-08-05T17:49:00Z">
        <w:r w:rsidDel="00B46837">
          <w:rPr>
            <w:rFonts w:hint="eastAsia"/>
          </w:rPr>
          <w:delText>1.2.2</w:delText>
        </w:r>
        <w:r w:rsidDel="00B46837">
          <w:rPr>
            <w:rFonts w:ascii="黑体" w:eastAsia="黑体" w:hint="eastAsia"/>
            <w:kern w:val="0"/>
            <w:szCs w:val="30"/>
          </w:rPr>
          <w:delText>现有技术一的缺点</w:delText>
        </w:r>
      </w:del>
    </w:p>
    <w:p w14:paraId="648D3F02" w14:textId="6D51BF10" w:rsidR="0097069E" w:rsidDel="00B46837" w:rsidRDefault="000369AC">
      <w:pPr>
        <w:pStyle w:val="Char"/>
        <w:spacing w:after="312" w:line="360" w:lineRule="auto"/>
        <w:rPr>
          <w:del w:id="847" w:author="俊达" w:date="2023-08-05T17:49:00Z"/>
        </w:rPr>
        <w:pPrChange w:id="848" w:author="俊达" w:date="2023-08-05T17:54:00Z">
          <w:pPr>
            <w:pStyle w:val="10"/>
            <w:keepNext w:val="0"/>
            <w:widowControl w:val="0"/>
            <w:numPr>
              <w:numId w:val="0"/>
            </w:numPr>
            <w:spacing w:line="360" w:lineRule="auto"/>
            <w:ind w:left="0" w:firstLine="0"/>
          </w:pPr>
        </w:pPrChange>
      </w:pPr>
      <w:del w:id="849" w:author="俊达" w:date="2023-08-05T17:49:00Z">
        <w:r w:rsidDel="00B46837">
          <w:rPr>
            <w:rFonts w:hint="eastAsia"/>
          </w:rPr>
          <w:delText>2.</w:delText>
        </w:r>
        <w:r w:rsidDel="00B46837">
          <w:rPr>
            <w:rFonts w:hint="eastAsia"/>
          </w:rPr>
          <w:delText>本发明技术方案的详细阐述（即发明内容，建议结合流程图、原理框图、电路图、时序图等进行说明）</w:delText>
        </w:r>
      </w:del>
    </w:p>
    <w:p w14:paraId="19B71628" w14:textId="33532BC2" w:rsidR="009F24CD" w:rsidDel="00B46837" w:rsidRDefault="000369AC">
      <w:pPr>
        <w:pStyle w:val="Char"/>
        <w:spacing w:after="312" w:line="360" w:lineRule="auto"/>
        <w:rPr>
          <w:del w:id="850" w:author="俊达" w:date="2023-08-05T17:49:00Z"/>
          <w:rFonts w:ascii="黑体" w:eastAsia="黑体"/>
          <w:kern w:val="0"/>
          <w:szCs w:val="30"/>
        </w:rPr>
        <w:pPrChange w:id="851" w:author="俊达" w:date="2023-08-05T17:54:00Z">
          <w:pPr>
            <w:pStyle w:val="30"/>
            <w:keepNext w:val="0"/>
            <w:keepLines w:val="0"/>
            <w:numPr>
              <w:ilvl w:val="2"/>
            </w:numPr>
            <w:spacing w:line="360" w:lineRule="auto"/>
            <w:ind w:left="0" w:firstLineChars="100" w:firstLine="301"/>
            <w:outlineLvl w:val="1"/>
          </w:pPr>
        </w:pPrChange>
      </w:pPr>
      <w:del w:id="852" w:author="俊达" w:date="2023-08-05T17:49:00Z">
        <w:r w:rsidDel="00B46837">
          <w:rPr>
            <w:rFonts w:ascii="黑体" w:eastAsia="黑体" w:hint="eastAsia"/>
            <w:kern w:val="0"/>
            <w:szCs w:val="30"/>
          </w:rPr>
          <w:delText>2.1针对于现有技术中存在的缺点，本发明所要解决的技术问题（发明目的）</w:delText>
        </w:r>
      </w:del>
    </w:p>
    <w:p w14:paraId="1FD9BBA0" w14:textId="310D0041" w:rsidR="009F24CD" w:rsidDel="00B46837" w:rsidRDefault="000369AC">
      <w:pPr>
        <w:pStyle w:val="Char"/>
        <w:spacing w:after="312" w:line="360" w:lineRule="auto"/>
        <w:rPr>
          <w:del w:id="853" w:author="俊达" w:date="2023-08-05T17:49:00Z"/>
          <w:rFonts w:ascii="宋体" w:hAnsi="宋体"/>
        </w:rPr>
        <w:pPrChange w:id="854" w:author="俊达" w:date="2023-08-05T17:54:00Z">
          <w:pPr>
            <w:spacing w:line="360" w:lineRule="auto"/>
            <w:ind w:firstLineChars="200" w:firstLine="480"/>
          </w:pPr>
        </w:pPrChange>
      </w:pPr>
      <w:del w:id="855" w:author="俊达" w:date="2023-08-05T17:49:00Z">
        <w:r w:rsidDel="00B46837">
          <w:rPr>
            <w:rFonts w:asciiTheme="minorEastAsia" w:eastAsiaTheme="minorEastAsia" w:hAnsiTheme="minorEastAsia" w:hint="eastAsia"/>
          </w:rPr>
          <w:delText>本</w:delText>
        </w:r>
        <w:r w:rsidDel="00B46837">
          <w:rPr>
            <w:rFonts w:ascii="宋体" w:hAnsi="宋体" w:hint="eastAsia"/>
          </w:rPr>
          <w:delText>发明提供的一种</w:delText>
        </w:r>
        <w:r w:rsidR="000208FF" w:rsidDel="00B46837">
          <w:rPr>
            <w:rFonts w:ascii="宋体" w:hAnsi="宋体" w:hint="eastAsia"/>
          </w:rPr>
          <w:delText>对服务器</w:delText>
        </w:r>
        <w:r w:rsidR="00AF0F1B" w:rsidDel="00B46837">
          <w:rPr>
            <w:rFonts w:ascii="宋体" w:hAnsi="宋体" w:hint="eastAsia"/>
          </w:rPr>
          <w:delText>的</w:delText>
        </w:r>
        <w:r w:rsidR="000208FF" w:rsidDel="00B46837">
          <w:rPr>
            <w:rFonts w:ascii="宋体" w:hAnsi="宋体" w:hint="eastAsia"/>
          </w:rPr>
          <w:delText>基本资源</w:delText>
        </w:r>
        <w:r w:rsidR="00B73130" w:rsidDel="00B46837">
          <w:rPr>
            <w:rFonts w:ascii="宋体" w:hAnsi="宋体" w:hint="eastAsia"/>
          </w:rPr>
          <w:delText>cpu、</w:delText>
        </w:r>
        <w:r w:rsidR="0097069E" w:rsidDel="00B46837">
          <w:rPr>
            <w:rFonts w:ascii="宋体" w:hAnsi="宋体" w:hint="eastAsia"/>
          </w:rPr>
          <w:delText>内存、磁盘的异常</w:delText>
        </w:r>
        <w:r w:rsidR="00697831" w:rsidDel="00B46837">
          <w:rPr>
            <w:rFonts w:ascii="宋体" w:hAnsi="宋体" w:hint="eastAsia"/>
          </w:rPr>
          <w:delText>情况</w:delText>
        </w:r>
        <w:r w:rsidR="0097069E" w:rsidDel="00B46837">
          <w:rPr>
            <w:rFonts w:ascii="宋体" w:hAnsi="宋体" w:hint="eastAsia"/>
          </w:rPr>
          <w:delText>检测</w:delText>
        </w:r>
        <w:r w:rsidR="00697831" w:rsidDel="00B46837">
          <w:rPr>
            <w:rFonts w:ascii="宋体" w:hAnsi="宋体" w:hint="eastAsia"/>
          </w:rPr>
          <w:delText>，反馈是否有异常信息。相关工作人员根据反馈情况进行异常排查，防止服务器上部署的应用程序挂掉，甚至服务器出现宕机的情况。减少维护成本</w:delText>
        </w:r>
        <w:r w:rsidR="008F1BFA" w:rsidDel="00B46837">
          <w:rPr>
            <w:rFonts w:ascii="宋体" w:hAnsi="宋体" w:hint="eastAsia"/>
          </w:rPr>
          <w:delText>。</w:delText>
        </w:r>
      </w:del>
    </w:p>
    <w:p w14:paraId="7EFF9A59" w14:textId="4C9354E7" w:rsidR="00E40F4E" w:rsidRPr="00E40F4E" w:rsidDel="00B46837" w:rsidRDefault="00E40F4E">
      <w:pPr>
        <w:pStyle w:val="Char"/>
        <w:spacing w:after="312" w:line="360" w:lineRule="auto"/>
        <w:rPr>
          <w:del w:id="856" w:author="俊达" w:date="2023-08-05T17:49:00Z"/>
          <w:rFonts w:ascii="宋体" w:hAnsi="宋体"/>
        </w:rPr>
        <w:pPrChange w:id="857" w:author="俊达" w:date="2023-08-05T17:54:00Z">
          <w:pPr>
            <w:spacing w:line="360" w:lineRule="auto"/>
            <w:ind w:firstLineChars="200" w:firstLine="480"/>
          </w:pPr>
        </w:pPrChange>
      </w:pPr>
      <w:del w:id="858" w:author="俊达" w:date="2023-08-05T17:49:00Z">
        <w:r w:rsidRPr="009B1575" w:rsidDel="00B46837">
          <w:rPr>
            <w:rFonts w:ascii="宋体" w:hAnsi="宋体" w:hint="eastAsia"/>
          </w:rPr>
          <w:delText>许多企业可能考虑将免费的开源工具作为经济有效的首选方案。但是，这些免费工具需要更深入的技术知识做基础，而且通过手动配置和及时更新才能有效地应用。同时，其缺乏详尽可靠的报表，例如根本原因分析（RCA）和即时告警功能，也不包括相应的用户管理功能。所以企业最终会发现在免费工具上投入的金钱和时间远比在专业的服务器监控工具上花费的金钱和时间成本要高的多。现在大多数企业对资源的监控一般采用的是阈值报警，但对复杂的情况，比如异常程序引起的资源大幅度波动等异常情况很少能有效检测出来。</w:delText>
        </w:r>
      </w:del>
    </w:p>
    <w:p w14:paraId="2ED15580" w14:textId="5E178B75" w:rsidR="009F24CD" w:rsidDel="00B46837" w:rsidRDefault="000369AC">
      <w:pPr>
        <w:pStyle w:val="Char"/>
        <w:spacing w:after="312" w:line="360" w:lineRule="auto"/>
        <w:rPr>
          <w:del w:id="859" w:author="俊达" w:date="2023-08-05T17:49:00Z"/>
          <w:rFonts w:ascii="黑体" w:eastAsia="黑体"/>
          <w:kern w:val="0"/>
          <w:szCs w:val="30"/>
        </w:rPr>
        <w:pPrChange w:id="860" w:author="俊达" w:date="2023-08-05T17:54:00Z">
          <w:pPr>
            <w:pStyle w:val="30"/>
            <w:keepNext w:val="0"/>
            <w:keepLines w:val="0"/>
            <w:numPr>
              <w:ilvl w:val="2"/>
            </w:numPr>
            <w:spacing w:line="360" w:lineRule="auto"/>
            <w:outlineLvl w:val="1"/>
          </w:pPr>
        </w:pPrChange>
      </w:pPr>
      <w:del w:id="861" w:author="俊达" w:date="2023-08-05T17:49:00Z">
        <w:r w:rsidDel="00B46837">
          <w:rPr>
            <w:rFonts w:ascii="黑体" w:eastAsia="黑体" w:hint="eastAsia"/>
            <w:kern w:val="0"/>
            <w:szCs w:val="30"/>
          </w:rPr>
          <w:delText>2.2为解决上述技术问题本发明提供的完整技术方案（发明方案）</w:delText>
        </w:r>
      </w:del>
    </w:p>
    <w:p w14:paraId="2FC9CB12" w14:textId="484DEE61" w:rsidR="009F24CD" w:rsidDel="00B46837" w:rsidRDefault="009F24CD">
      <w:pPr>
        <w:pStyle w:val="Char"/>
        <w:spacing w:after="312" w:line="360" w:lineRule="auto"/>
        <w:rPr>
          <w:del w:id="862" w:author="俊达" w:date="2023-08-05T17:49:00Z"/>
          <w:rFonts w:asciiTheme="minorEastAsia" w:eastAsiaTheme="minorEastAsia" w:hAnsiTheme="minorEastAsia"/>
        </w:rPr>
        <w:pPrChange w:id="863" w:author="俊达" w:date="2023-08-05T17:54:00Z">
          <w:pPr>
            <w:spacing w:line="360" w:lineRule="auto"/>
            <w:ind w:firstLine="360"/>
            <w:jc w:val="center"/>
          </w:pPr>
        </w:pPrChange>
      </w:pPr>
    </w:p>
    <w:p w14:paraId="6B803486" w14:textId="7C2EA00B" w:rsidR="009F24CD" w:rsidDel="00B46837" w:rsidRDefault="000369AC">
      <w:pPr>
        <w:pStyle w:val="Char"/>
        <w:spacing w:after="312" w:line="360" w:lineRule="auto"/>
        <w:rPr>
          <w:del w:id="864" w:author="俊达" w:date="2023-08-05T17:49:00Z"/>
          <w:rFonts w:ascii="宋体" w:hAnsi="宋体"/>
        </w:rPr>
        <w:pPrChange w:id="865" w:author="俊达" w:date="2023-08-05T17:54:00Z">
          <w:pPr>
            <w:spacing w:line="360" w:lineRule="auto"/>
            <w:ind w:firstLineChars="200" w:firstLine="480"/>
          </w:pPr>
        </w:pPrChange>
      </w:pPr>
      <w:del w:id="866" w:author="俊达" w:date="2023-08-05T17:49:00Z">
        <w:r w:rsidDel="00B46837">
          <w:rPr>
            <w:rFonts w:ascii="宋体" w:hAnsi="宋体" w:hint="eastAsia"/>
          </w:rPr>
          <w:delText>本</w:delText>
        </w:r>
        <w:r w:rsidR="00CD52B2" w:rsidDel="00B46837">
          <w:rPr>
            <w:rFonts w:ascii="宋体" w:hAnsi="宋体" w:hint="eastAsia"/>
          </w:rPr>
          <w:delText>系统</w:delText>
        </w:r>
        <w:r w:rsidDel="00B46837">
          <w:rPr>
            <w:rFonts w:ascii="宋体" w:hAnsi="宋体" w:hint="eastAsia"/>
          </w:rPr>
          <w:delText>中，</w:delText>
        </w:r>
        <w:r w:rsidR="00F006A0" w:rsidDel="00B46837">
          <w:rPr>
            <w:rFonts w:ascii="宋体" w:hAnsi="宋体" w:hint="eastAsia"/>
          </w:rPr>
          <w:delText>通过对云</w:delText>
        </w:r>
        <w:r w:rsidDel="00B46837">
          <w:rPr>
            <w:rFonts w:ascii="宋体" w:hAnsi="宋体" w:hint="eastAsia"/>
          </w:rPr>
          <w:delText>服务器</w:delText>
        </w:r>
        <w:r w:rsidR="007B0366" w:rsidDel="00B46837">
          <w:rPr>
            <w:rFonts w:ascii="宋体" w:hAnsi="宋体" w:hint="eastAsia"/>
          </w:rPr>
          <w:delText>进行异常压力测试来收集异常数据</w:delText>
        </w:r>
        <w:r w:rsidR="00F006A0" w:rsidDel="00B46837">
          <w:rPr>
            <w:rFonts w:ascii="宋体" w:hAnsi="宋体" w:hint="eastAsia"/>
          </w:rPr>
          <w:delText>，</w:delText>
        </w:r>
        <w:r w:rsidR="004C61DA" w:rsidDel="00B46837">
          <w:rPr>
            <w:rFonts w:ascii="宋体" w:hAnsi="宋体" w:hint="eastAsia"/>
          </w:rPr>
          <w:delText>加上正常运行的数据完成数据收集，采用随机森林算法进行</w:delText>
        </w:r>
        <w:r w:rsidR="00D00319" w:rsidDel="00B46837">
          <w:rPr>
            <w:rFonts w:ascii="宋体" w:hAnsi="宋体" w:hint="eastAsia"/>
          </w:rPr>
          <w:delText>异常</w:delText>
        </w:r>
        <w:r w:rsidR="00345F25" w:rsidDel="00B46837">
          <w:rPr>
            <w:rFonts w:ascii="宋体" w:hAnsi="宋体" w:hint="eastAsia"/>
          </w:rPr>
          <w:delText>分类</w:delText>
        </w:r>
        <w:r w:rsidR="004C61DA" w:rsidDel="00B46837">
          <w:rPr>
            <w:rFonts w:ascii="宋体" w:hAnsi="宋体" w:hint="eastAsia"/>
          </w:rPr>
          <w:delText>预测。</w:delText>
        </w:r>
        <w:r w:rsidR="00D00319" w:rsidRPr="00D00319" w:rsidDel="00B46837">
          <w:rPr>
            <w:rFonts w:ascii="宋体" w:hAnsi="宋体" w:hint="eastAsia"/>
          </w:rPr>
          <w:delText>随机森林算法是最常用也是最强大的监督学习算法之一，它兼顾了解决回归问题和分类问题的能力。随机森林是通过集成学习的思想，将多棵决策树进行集成的算法。对于分类问题，其输出的类别是由个别树输出的众数所决定的。在回归问题中，把每一棵决策树的输出进行平均得到最终的回归结果。</w:delText>
        </w:r>
      </w:del>
    </w:p>
    <w:p w14:paraId="306BE15B" w14:textId="669E7D1A" w:rsidR="00042539" w:rsidDel="00B46837" w:rsidRDefault="00042539">
      <w:pPr>
        <w:pStyle w:val="Char"/>
        <w:spacing w:after="312" w:line="360" w:lineRule="auto"/>
        <w:rPr>
          <w:del w:id="867" w:author="俊达" w:date="2023-08-05T17:49:00Z"/>
          <w:rFonts w:ascii="宋体" w:hAnsi="宋体"/>
        </w:rPr>
        <w:pPrChange w:id="868" w:author="俊达" w:date="2023-08-05T17:54:00Z">
          <w:pPr>
            <w:spacing w:line="360" w:lineRule="auto"/>
            <w:ind w:firstLineChars="200" w:firstLine="480"/>
          </w:pPr>
        </w:pPrChange>
      </w:pPr>
      <w:del w:id="869" w:author="俊达" w:date="2023-08-05T17:49:00Z">
        <w:r w:rsidDel="00B46837">
          <w:rPr>
            <w:rFonts w:ascii="宋体" w:hAnsi="宋体" w:hint="eastAsia"/>
          </w:rPr>
          <w:delText>具体过程，包括：</w:delText>
        </w:r>
      </w:del>
    </w:p>
    <w:p w14:paraId="35B13075" w14:textId="721F8F8D" w:rsidR="00042539" w:rsidDel="00B46837" w:rsidRDefault="00A57B07">
      <w:pPr>
        <w:pStyle w:val="Char"/>
        <w:spacing w:after="312" w:line="360" w:lineRule="auto"/>
        <w:rPr>
          <w:del w:id="870" w:author="俊达" w:date="2023-08-05T17:49:00Z"/>
          <w:rFonts w:asciiTheme="minorEastAsia" w:eastAsiaTheme="minorEastAsia" w:hAnsiTheme="minorEastAsia"/>
        </w:rPr>
        <w:pPrChange w:id="871" w:author="俊达" w:date="2023-08-05T17:54:00Z">
          <w:pPr>
            <w:numPr>
              <w:numId w:val="4"/>
            </w:numPr>
            <w:tabs>
              <w:tab w:val="left" w:pos="312"/>
            </w:tabs>
            <w:spacing w:line="360" w:lineRule="auto"/>
            <w:ind w:left="644" w:firstLineChars="100" w:firstLine="240"/>
          </w:pPr>
        </w:pPrChange>
      </w:pPr>
      <w:del w:id="872" w:author="俊达" w:date="2023-08-05T17:49:00Z">
        <w:r w:rsidDel="00B46837">
          <w:rPr>
            <w:rFonts w:asciiTheme="minorEastAsia" w:eastAsiaTheme="minorEastAsia" w:hAnsiTheme="minorEastAsia" w:hint="eastAsia"/>
          </w:rPr>
          <w:delText>数据收集</w:delText>
        </w:r>
        <w:r w:rsidR="00042539" w:rsidDel="00B46837">
          <w:rPr>
            <w:rFonts w:asciiTheme="minorEastAsia" w:eastAsiaTheme="minorEastAsia" w:hAnsiTheme="minorEastAsia" w:hint="eastAsia"/>
          </w:rPr>
          <w:delText>阶段，</w:delText>
        </w:r>
        <w:r w:rsidDel="00B46837">
          <w:rPr>
            <w:rFonts w:asciiTheme="minorEastAsia" w:eastAsiaTheme="minorEastAsia" w:hAnsiTheme="minorEastAsia" w:hint="eastAsia"/>
          </w:rPr>
          <w:delText>通过多种的压力测试软件来进行生成异常数据，包括综合测试和各项的单项测试数据。再加上正常运行的数据共同组成数据集。</w:delText>
        </w:r>
      </w:del>
    </w:p>
    <w:p w14:paraId="699CCE85" w14:textId="543B1D62" w:rsidR="00036097" w:rsidDel="00B46837" w:rsidRDefault="00042539">
      <w:pPr>
        <w:pStyle w:val="Char"/>
        <w:spacing w:after="312" w:line="360" w:lineRule="auto"/>
        <w:rPr>
          <w:del w:id="873" w:author="俊达" w:date="2023-08-05T17:49:00Z"/>
          <w:rFonts w:asciiTheme="minorEastAsia" w:eastAsiaTheme="minorEastAsia" w:hAnsiTheme="minorEastAsia"/>
        </w:rPr>
        <w:pPrChange w:id="874" w:author="俊达" w:date="2023-08-05T17:54:00Z">
          <w:pPr>
            <w:numPr>
              <w:numId w:val="4"/>
            </w:numPr>
            <w:tabs>
              <w:tab w:val="left" w:pos="312"/>
            </w:tabs>
            <w:spacing w:line="360" w:lineRule="auto"/>
            <w:ind w:left="644" w:firstLineChars="100" w:firstLine="240"/>
          </w:pPr>
        </w:pPrChange>
      </w:pPr>
      <w:del w:id="875" w:author="俊达" w:date="2023-08-05T17:49:00Z">
        <w:r w:rsidDel="00B46837">
          <w:rPr>
            <w:rFonts w:asciiTheme="minorEastAsia" w:eastAsiaTheme="minorEastAsia" w:hAnsiTheme="minorEastAsia" w:hint="eastAsia"/>
          </w:rPr>
          <w:delText>模型</w:delText>
        </w:r>
        <w:r w:rsidR="00EE34C3" w:rsidDel="00B46837">
          <w:rPr>
            <w:rFonts w:asciiTheme="minorEastAsia" w:eastAsiaTheme="minorEastAsia" w:hAnsiTheme="minorEastAsia" w:hint="eastAsia"/>
          </w:rPr>
          <w:delText>训练阶段</w:delText>
        </w:r>
        <w:r w:rsidDel="00B46837">
          <w:rPr>
            <w:rFonts w:asciiTheme="minorEastAsia" w:eastAsiaTheme="minorEastAsia" w:hAnsiTheme="minorEastAsia" w:hint="eastAsia"/>
          </w:rPr>
          <w:delText>，</w:delText>
        </w:r>
        <w:r w:rsidR="00C90170" w:rsidDel="00B46837">
          <w:rPr>
            <w:rFonts w:asciiTheme="minorEastAsia" w:eastAsiaTheme="minorEastAsia" w:hAnsiTheme="minorEastAsia" w:hint="eastAsia"/>
          </w:rPr>
          <w:delText>首先对数据进行预处理把异常数据标记为1，正常数据标记为0。</w:delText>
        </w:r>
        <w:r w:rsidR="00AF0F1B" w:rsidDel="00B46837">
          <w:rPr>
            <w:rFonts w:asciiTheme="minorEastAsia" w:eastAsiaTheme="minorEastAsia" w:hAnsiTheme="minorEastAsia" w:hint="eastAsia"/>
          </w:rPr>
          <w:delText>模型训练完成后</w:delText>
        </w:r>
        <w:r w:rsidR="00036097" w:rsidDel="00B46837">
          <w:rPr>
            <w:rFonts w:asciiTheme="minorEastAsia" w:eastAsiaTheme="minorEastAsia" w:hAnsiTheme="minorEastAsia" w:hint="eastAsia"/>
          </w:rPr>
          <w:delText>并持久化到本地。</w:delText>
        </w:r>
      </w:del>
    </w:p>
    <w:p w14:paraId="3FABB23D" w14:textId="2E00845B" w:rsidR="00042539" w:rsidDel="00B46837" w:rsidRDefault="00036097">
      <w:pPr>
        <w:pStyle w:val="Char"/>
        <w:spacing w:after="312" w:line="360" w:lineRule="auto"/>
        <w:rPr>
          <w:del w:id="876" w:author="俊达" w:date="2023-08-05T17:49:00Z"/>
          <w:rFonts w:asciiTheme="minorEastAsia" w:eastAsiaTheme="minorEastAsia" w:hAnsiTheme="minorEastAsia"/>
        </w:rPr>
        <w:pPrChange w:id="877" w:author="俊达" w:date="2023-08-05T17:54:00Z">
          <w:pPr>
            <w:numPr>
              <w:numId w:val="4"/>
            </w:numPr>
            <w:tabs>
              <w:tab w:val="left" w:pos="312"/>
            </w:tabs>
            <w:spacing w:line="360" w:lineRule="auto"/>
            <w:ind w:left="644" w:firstLineChars="100" w:firstLine="240"/>
          </w:pPr>
        </w:pPrChange>
      </w:pPr>
      <w:del w:id="878" w:author="俊达" w:date="2023-08-05T17:49:00Z">
        <w:r w:rsidDel="00B46837">
          <w:rPr>
            <w:rFonts w:asciiTheme="minorEastAsia" w:eastAsiaTheme="minorEastAsia" w:hAnsiTheme="minorEastAsia" w:hint="eastAsia"/>
          </w:rPr>
          <w:delText>定时更新</w:delText>
        </w:r>
        <w:r w:rsidR="00EE34C3" w:rsidDel="00B46837">
          <w:rPr>
            <w:rFonts w:asciiTheme="minorEastAsia" w:eastAsiaTheme="minorEastAsia" w:hAnsiTheme="minorEastAsia" w:hint="eastAsia"/>
          </w:rPr>
          <w:delText>随机森林算法模型，</w:delText>
        </w:r>
        <w:r w:rsidDel="00B46837">
          <w:rPr>
            <w:rFonts w:asciiTheme="minorEastAsia" w:eastAsiaTheme="minorEastAsia" w:hAnsiTheme="minorEastAsia" w:hint="eastAsia"/>
          </w:rPr>
          <w:delText>为了确保模型的精确度和泛化能力，</w:delText>
        </w:r>
        <w:r w:rsidR="0049684A" w:rsidDel="00B46837">
          <w:rPr>
            <w:rFonts w:asciiTheme="minorEastAsia" w:eastAsiaTheme="minorEastAsia" w:hAnsiTheme="minorEastAsia" w:hint="eastAsia"/>
          </w:rPr>
          <w:delText>以及时效性，在不断产生大量新的数据时对模型进行定时更新。</w:delText>
        </w:r>
      </w:del>
    </w:p>
    <w:p w14:paraId="38E1938B" w14:textId="64E26A74" w:rsidR="003E1E1C" w:rsidDel="00B46837" w:rsidRDefault="003E1E1C">
      <w:pPr>
        <w:pStyle w:val="Char"/>
        <w:spacing w:after="312" w:line="360" w:lineRule="auto"/>
        <w:rPr>
          <w:del w:id="879" w:author="俊达" w:date="2023-08-05T17:49:00Z"/>
          <w:rFonts w:asciiTheme="minorEastAsia" w:eastAsiaTheme="minorEastAsia" w:hAnsiTheme="minorEastAsia"/>
        </w:rPr>
        <w:pPrChange w:id="880" w:author="俊达" w:date="2023-08-05T17:54:00Z">
          <w:pPr>
            <w:tabs>
              <w:tab w:val="left" w:pos="312"/>
            </w:tabs>
            <w:spacing w:line="360" w:lineRule="auto"/>
            <w:ind w:left="884"/>
            <w:jc w:val="center"/>
          </w:pPr>
        </w:pPrChange>
      </w:pPr>
    </w:p>
    <w:p w14:paraId="40E61CFA" w14:textId="66EB6CDC" w:rsidR="00042539" w:rsidDel="00B46837" w:rsidRDefault="00042539">
      <w:pPr>
        <w:pStyle w:val="Char"/>
        <w:spacing w:after="312" w:line="360" w:lineRule="auto"/>
        <w:rPr>
          <w:del w:id="881" w:author="俊达" w:date="2023-08-05T17:49:00Z"/>
          <w:rFonts w:asciiTheme="minorEastAsia" w:eastAsiaTheme="minorEastAsia" w:hAnsiTheme="minorEastAsia"/>
        </w:rPr>
        <w:pPrChange w:id="882" w:author="俊达" w:date="2023-08-05T17:54:00Z">
          <w:pPr>
            <w:numPr>
              <w:ilvl w:val="255"/>
            </w:numPr>
            <w:spacing w:line="360" w:lineRule="auto"/>
            <w:ind w:leftChars="100" w:left="240"/>
          </w:pPr>
        </w:pPrChange>
      </w:pPr>
      <w:del w:id="883" w:author="俊达" w:date="2023-08-05T17:49:00Z">
        <w:r w:rsidDel="00B46837">
          <w:rPr>
            <w:rFonts w:asciiTheme="minorEastAsia" w:eastAsiaTheme="minorEastAsia" w:hAnsiTheme="minorEastAsia" w:hint="eastAsia"/>
          </w:rPr>
          <w:delText>实际使用阶段：</w:delText>
        </w:r>
      </w:del>
    </w:p>
    <w:p w14:paraId="56F288B9" w14:textId="0E2A4921" w:rsidR="00210123" w:rsidDel="00B46837" w:rsidRDefault="00210123">
      <w:pPr>
        <w:pStyle w:val="Char"/>
        <w:spacing w:after="312" w:line="360" w:lineRule="auto"/>
        <w:rPr>
          <w:del w:id="884" w:author="俊达" w:date="2023-08-05T17:49:00Z"/>
          <w:rFonts w:asciiTheme="minorEastAsia" w:eastAsiaTheme="minorEastAsia" w:hAnsiTheme="minorEastAsia"/>
        </w:rPr>
        <w:pPrChange w:id="885" w:author="俊达" w:date="2023-08-05T17:54:00Z">
          <w:pPr>
            <w:numPr>
              <w:ilvl w:val="255"/>
            </w:numPr>
            <w:spacing w:line="360" w:lineRule="auto"/>
            <w:ind w:leftChars="100" w:left="240"/>
          </w:pPr>
        </w:pPrChange>
      </w:pPr>
      <w:del w:id="886" w:author="俊达" w:date="2023-08-05T17:49:00Z">
        <w:r w:rsidDel="00B46837">
          <w:rPr>
            <w:rFonts w:asciiTheme="minorEastAsia" w:eastAsiaTheme="minorEastAsia" w:hAnsiTheme="minorEastAsia"/>
          </w:rPr>
          <w:delText xml:space="preserve">    1</w:delText>
        </w:r>
        <w:r w:rsidDel="00B46837">
          <w:rPr>
            <w:rFonts w:asciiTheme="minorEastAsia" w:eastAsiaTheme="minorEastAsia" w:hAnsiTheme="minorEastAsia" w:hint="eastAsia"/>
          </w:rPr>
          <w:delText>.模型部署</w:delText>
        </w:r>
        <w:r w:rsidR="00D9495B" w:rsidDel="00B46837">
          <w:rPr>
            <w:rFonts w:asciiTheme="minorEastAsia" w:eastAsiaTheme="minorEastAsia" w:hAnsiTheme="minorEastAsia" w:hint="eastAsia"/>
          </w:rPr>
          <w:delText>。将</w:delText>
        </w:r>
        <w:r w:rsidR="00492917" w:rsidDel="00B46837">
          <w:rPr>
            <w:rFonts w:asciiTheme="minorEastAsia" w:eastAsiaTheme="minorEastAsia" w:hAnsiTheme="minorEastAsia" w:hint="eastAsia"/>
          </w:rPr>
          <w:delText>（写好的程序</w:delText>
        </w:r>
        <w:r w:rsidR="00BF70CF" w:rsidDel="00B46837">
          <w:rPr>
            <w:rFonts w:asciiTheme="minorEastAsia" w:eastAsiaTheme="minorEastAsia" w:hAnsiTheme="minorEastAsia" w:hint="eastAsia"/>
          </w:rPr>
          <w:delText>用docker打包</w:delText>
        </w:r>
        <w:r w:rsidR="00F41AAD" w:rsidDel="00B46837">
          <w:rPr>
            <w:rFonts w:asciiTheme="minorEastAsia" w:eastAsiaTheme="minorEastAsia" w:hAnsiTheme="minorEastAsia" w:hint="eastAsia"/>
          </w:rPr>
          <w:delText>成镜像</w:delText>
        </w:r>
        <w:r w:rsidR="00492917" w:rsidDel="00B46837">
          <w:rPr>
            <w:rFonts w:asciiTheme="minorEastAsia" w:eastAsiaTheme="minorEastAsia" w:hAnsiTheme="minorEastAsia" w:hint="eastAsia"/>
          </w:rPr>
          <w:delText>）</w:delText>
        </w:r>
        <w:r w:rsidR="00D9495B" w:rsidDel="00B46837">
          <w:rPr>
            <w:rFonts w:asciiTheme="minorEastAsia" w:eastAsiaTheme="minorEastAsia" w:hAnsiTheme="minorEastAsia" w:hint="eastAsia"/>
          </w:rPr>
          <w:delText>模型部署到</w:delText>
        </w:r>
        <w:r w:rsidDel="00B46837">
          <w:rPr>
            <w:rFonts w:asciiTheme="minorEastAsia" w:eastAsiaTheme="minorEastAsia" w:hAnsiTheme="minorEastAsia" w:hint="eastAsia"/>
          </w:rPr>
          <w:delText>集群里的其中一台服务器上，该服务器需能抓取到集群里其他服务器上的数据。以完成对集群</w:delText>
        </w:r>
        <w:r w:rsidR="00D9495B" w:rsidDel="00B46837">
          <w:rPr>
            <w:rFonts w:asciiTheme="minorEastAsia" w:eastAsiaTheme="minorEastAsia" w:hAnsiTheme="minorEastAsia" w:hint="eastAsia"/>
          </w:rPr>
          <w:delText>内</w:delText>
        </w:r>
        <w:r w:rsidDel="00B46837">
          <w:rPr>
            <w:rFonts w:asciiTheme="minorEastAsia" w:eastAsiaTheme="minorEastAsia" w:hAnsiTheme="minorEastAsia" w:hint="eastAsia"/>
          </w:rPr>
          <w:delText>所有服务器的异常预测。</w:delText>
        </w:r>
      </w:del>
    </w:p>
    <w:p w14:paraId="3173FC3F" w14:textId="6F298D76" w:rsidR="00210123" w:rsidDel="00B46837" w:rsidRDefault="00210123">
      <w:pPr>
        <w:pStyle w:val="Char"/>
        <w:spacing w:after="312" w:line="360" w:lineRule="auto"/>
        <w:rPr>
          <w:del w:id="887" w:author="俊达" w:date="2023-08-05T17:49:00Z"/>
          <w:rFonts w:asciiTheme="minorEastAsia" w:eastAsiaTheme="minorEastAsia" w:hAnsiTheme="minorEastAsia"/>
        </w:rPr>
        <w:pPrChange w:id="888" w:author="俊达" w:date="2023-08-05T17:54:00Z">
          <w:pPr>
            <w:numPr>
              <w:ilvl w:val="255"/>
            </w:numPr>
            <w:spacing w:line="360" w:lineRule="auto"/>
            <w:ind w:leftChars="100" w:left="240" w:firstLine="480"/>
          </w:pPr>
        </w:pPrChange>
      </w:pPr>
      <w:del w:id="889" w:author="俊达" w:date="2023-08-05T17:49:00Z">
        <w:r w:rsidDel="00B46837">
          <w:rPr>
            <w:rFonts w:asciiTheme="minorEastAsia" w:eastAsiaTheme="minorEastAsia" w:hAnsiTheme="minorEastAsia"/>
          </w:rPr>
          <w:delText>2</w:delText>
        </w:r>
        <w:r w:rsidDel="00B46837">
          <w:rPr>
            <w:rFonts w:asciiTheme="minorEastAsia" w:eastAsiaTheme="minorEastAsia" w:hAnsiTheme="minorEastAsia" w:hint="eastAsia"/>
          </w:rPr>
          <w:delText>.</w:delText>
        </w:r>
        <w:r w:rsidR="00D9495B" w:rsidDel="00B46837">
          <w:rPr>
            <w:rFonts w:asciiTheme="minorEastAsia" w:eastAsiaTheme="minorEastAsia" w:hAnsiTheme="minorEastAsia" w:hint="eastAsia"/>
          </w:rPr>
          <w:delText>数据</w:delText>
        </w:r>
        <w:r w:rsidR="00896F61" w:rsidDel="00B46837">
          <w:rPr>
            <w:rFonts w:asciiTheme="minorEastAsia" w:eastAsiaTheme="minorEastAsia" w:hAnsiTheme="minorEastAsia" w:hint="eastAsia"/>
          </w:rPr>
          <w:delText>抓取</w:delText>
        </w:r>
        <w:r w:rsidR="00E63FEB" w:rsidDel="00B46837">
          <w:rPr>
            <w:rFonts w:asciiTheme="minorEastAsia" w:eastAsiaTheme="minorEastAsia" w:hAnsiTheme="minorEastAsia" w:hint="eastAsia"/>
          </w:rPr>
          <w:delText>和</w:delText>
        </w:r>
        <w:r w:rsidR="00896F61" w:rsidDel="00B46837">
          <w:rPr>
            <w:rFonts w:asciiTheme="minorEastAsia" w:eastAsiaTheme="minorEastAsia" w:hAnsiTheme="minorEastAsia" w:hint="eastAsia"/>
          </w:rPr>
          <w:delText>存储</w:delText>
        </w:r>
        <w:r w:rsidR="00D9495B" w:rsidDel="00B46837">
          <w:rPr>
            <w:rFonts w:asciiTheme="minorEastAsia" w:eastAsiaTheme="minorEastAsia" w:hAnsiTheme="minorEastAsia" w:hint="eastAsia"/>
          </w:rPr>
          <w:delText>。</w:delText>
        </w:r>
        <w:r w:rsidR="00896F61" w:rsidDel="00B46837">
          <w:rPr>
            <w:rFonts w:asciiTheme="minorEastAsia" w:eastAsiaTheme="minorEastAsia" w:hAnsiTheme="minorEastAsia" w:hint="eastAsia"/>
          </w:rPr>
          <w:delText>抓取</w:delText>
        </w:r>
        <w:r w:rsidR="002A0955" w:rsidDel="00B46837">
          <w:rPr>
            <w:rFonts w:asciiTheme="minorEastAsia" w:eastAsiaTheme="minorEastAsia" w:hAnsiTheme="minorEastAsia" w:hint="eastAsia"/>
          </w:rPr>
          <w:delText>所有服务器的</w:delText>
        </w:r>
        <w:r w:rsidR="00896F61" w:rsidDel="00B46837">
          <w:rPr>
            <w:rFonts w:asciiTheme="minorEastAsia" w:eastAsiaTheme="minorEastAsia" w:hAnsiTheme="minorEastAsia" w:hint="eastAsia"/>
          </w:rPr>
          <w:delText>相关</w:delText>
        </w:r>
        <w:r w:rsidR="002A0955" w:rsidDel="00B46837">
          <w:rPr>
            <w:rFonts w:asciiTheme="minorEastAsia" w:eastAsiaTheme="minorEastAsia" w:hAnsiTheme="minorEastAsia" w:hint="eastAsia"/>
          </w:rPr>
          <w:delText>数据</w:delText>
        </w:r>
        <w:r w:rsidR="00896F61" w:rsidDel="00B46837">
          <w:rPr>
            <w:rFonts w:asciiTheme="minorEastAsia" w:eastAsiaTheme="minorEastAsia" w:hAnsiTheme="minorEastAsia" w:hint="eastAsia"/>
          </w:rPr>
          <w:delText>，比如cpu使用率，内存使用，磁盘使用率等。并将抓取的数据以</w:delText>
        </w:r>
        <w:r w:rsidR="00D9495B" w:rsidDel="00B46837">
          <w:rPr>
            <w:rFonts w:asciiTheme="minorEastAsia" w:eastAsiaTheme="minorEastAsia" w:hAnsiTheme="minorEastAsia" w:hint="eastAsia"/>
          </w:rPr>
          <w:delText>服务器的名字进行命名，并且存储到指定路径。</w:delText>
        </w:r>
      </w:del>
    </w:p>
    <w:p w14:paraId="49A0CAF6" w14:textId="2576AA66" w:rsidR="00D9495B" w:rsidDel="00B46837" w:rsidRDefault="00D9495B">
      <w:pPr>
        <w:pStyle w:val="Char"/>
        <w:spacing w:after="312" w:line="360" w:lineRule="auto"/>
        <w:rPr>
          <w:del w:id="890" w:author="俊达" w:date="2023-08-05T17:49:00Z"/>
          <w:rFonts w:asciiTheme="minorEastAsia" w:eastAsiaTheme="minorEastAsia" w:hAnsiTheme="minorEastAsia"/>
        </w:rPr>
        <w:pPrChange w:id="891" w:author="俊达" w:date="2023-08-05T17:54:00Z">
          <w:pPr>
            <w:numPr>
              <w:ilvl w:val="255"/>
            </w:numPr>
            <w:spacing w:line="360" w:lineRule="auto"/>
            <w:ind w:leftChars="100" w:left="240" w:firstLine="480"/>
          </w:pPr>
        </w:pPrChange>
      </w:pPr>
      <w:del w:id="892" w:author="俊达" w:date="2023-08-05T17:49:00Z">
        <w:r w:rsidDel="00B46837">
          <w:rPr>
            <w:rFonts w:asciiTheme="minorEastAsia" w:eastAsiaTheme="minorEastAsia" w:hAnsiTheme="minorEastAsia"/>
          </w:rPr>
          <w:delText>3</w:delText>
        </w:r>
        <w:r w:rsidDel="00B46837">
          <w:rPr>
            <w:rFonts w:asciiTheme="minorEastAsia" w:eastAsiaTheme="minorEastAsia" w:hAnsiTheme="minorEastAsia" w:hint="eastAsia"/>
          </w:rPr>
          <w:delText>.加载预测模型。</w:delText>
        </w:r>
        <w:r w:rsidR="00BF70CF" w:rsidDel="00B46837">
          <w:rPr>
            <w:rFonts w:asciiTheme="minorEastAsia" w:eastAsiaTheme="minorEastAsia" w:hAnsiTheme="minorEastAsia" w:hint="eastAsia"/>
          </w:rPr>
          <w:delText>（以docker的方式）</w:delText>
        </w:r>
        <w:r w:rsidDel="00B46837">
          <w:rPr>
            <w:rFonts w:asciiTheme="minorEastAsia" w:eastAsiaTheme="minorEastAsia" w:hAnsiTheme="minorEastAsia" w:hint="eastAsia"/>
          </w:rPr>
          <w:delText>运行部署</w:delText>
        </w:r>
        <w:r w:rsidR="00F41AAD" w:rsidDel="00B46837">
          <w:rPr>
            <w:rFonts w:asciiTheme="minorEastAsia" w:eastAsiaTheme="minorEastAsia" w:hAnsiTheme="minorEastAsia" w:hint="eastAsia"/>
          </w:rPr>
          <w:delText>好的模型</w:delText>
        </w:r>
        <w:r w:rsidDel="00B46837">
          <w:rPr>
            <w:rFonts w:asciiTheme="minorEastAsia" w:eastAsiaTheme="minorEastAsia" w:hAnsiTheme="minorEastAsia" w:hint="eastAsia"/>
          </w:rPr>
          <w:delText>，</w:delText>
        </w:r>
        <w:r w:rsidR="00F41AAD" w:rsidDel="00B46837">
          <w:rPr>
            <w:rFonts w:asciiTheme="minorEastAsia" w:eastAsiaTheme="minorEastAsia" w:hAnsiTheme="minorEastAsia" w:hint="eastAsia"/>
          </w:rPr>
          <w:delText>程序将会</w:delText>
        </w:r>
        <w:r w:rsidDel="00B46837">
          <w:rPr>
            <w:rFonts w:asciiTheme="minorEastAsia" w:eastAsiaTheme="minorEastAsia" w:hAnsiTheme="minorEastAsia" w:hint="eastAsia"/>
          </w:rPr>
          <w:delText>按顺序进行数据读取，为确保准确率预测前</w:delText>
        </w:r>
        <w:r w:rsidR="00F41AAD" w:rsidDel="00B46837">
          <w:rPr>
            <w:rFonts w:asciiTheme="minorEastAsia" w:eastAsiaTheme="minorEastAsia" w:hAnsiTheme="minorEastAsia" w:hint="eastAsia"/>
          </w:rPr>
          <w:delText>会</w:delText>
        </w:r>
        <w:r w:rsidDel="00B46837">
          <w:rPr>
            <w:rFonts w:asciiTheme="minorEastAsia" w:eastAsiaTheme="minorEastAsia" w:hAnsiTheme="minorEastAsia" w:hint="eastAsia"/>
          </w:rPr>
          <w:delText>先利用各个服务器</w:delText>
        </w:r>
        <w:r w:rsidR="00F41AAD" w:rsidDel="00B46837">
          <w:rPr>
            <w:rFonts w:asciiTheme="minorEastAsia" w:eastAsiaTheme="minorEastAsia" w:hAnsiTheme="minorEastAsia" w:hint="eastAsia"/>
          </w:rPr>
          <w:delText>抓取的新</w:delText>
        </w:r>
        <w:r w:rsidDel="00B46837">
          <w:rPr>
            <w:rFonts w:asciiTheme="minorEastAsia" w:eastAsiaTheme="minorEastAsia" w:hAnsiTheme="minorEastAsia" w:hint="eastAsia"/>
          </w:rPr>
          <w:delText>数据对模型</w:delText>
        </w:r>
        <w:r w:rsidR="00F41AAD" w:rsidDel="00B46837">
          <w:rPr>
            <w:rFonts w:asciiTheme="minorEastAsia" w:eastAsiaTheme="minorEastAsia" w:hAnsiTheme="minorEastAsia" w:hint="eastAsia"/>
          </w:rPr>
          <w:delText>逐个</w:delText>
        </w:r>
        <w:r w:rsidDel="00B46837">
          <w:rPr>
            <w:rFonts w:asciiTheme="minorEastAsia" w:eastAsiaTheme="minorEastAsia" w:hAnsiTheme="minorEastAsia" w:hint="eastAsia"/>
          </w:rPr>
          <w:delText>进行一次更新并持久化到本地。</w:delText>
        </w:r>
      </w:del>
    </w:p>
    <w:p w14:paraId="3897238C" w14:textId="3BE91A09" w:rsidR="00B721DB" w:rsidDel="00B46837" w:rsidRDefault="00D9495B">
      <w:pPr>
        <w:pStyle w:val="Char"/>
        <w:spacing w:after="312" w:line="360" w:lineRule="auto"/>
        <w:rPr>
          <w:del w:id="893" w:author="俊达" w:date="2023-08-05T17:49:00Z"/>
          <w:rFonts w:asciiTheme="minorEastAsia" w:eastAsiaTheme="minorEastAsia" w:hAnsiTheme="minorEastAsia"/>
        </w:rPr>
        <w:pPrChange w:id="894" w:author="俊达" w:date="2023-08-05T17:54:00Z">
          <w:pPr>
            <w:numPr>
              <w:ilvl w:val="255"/>
            </w:numPr>
            <w:spacing w:line="360" w:lineRule="auto"/>
            <w:ind w:leftChars="100" w:left="240" w:firstLine="480"/>
          </w:pPr>
        </w:pPrChange>
      </w:pPr>
      <w:del w:id="895" w:author="俊达" w:date="2023-08-05T17:49:00Z">
        <w:r w:rsidDel="00B46837">
          <w:rPr>
            <w:rFonts w:asciiTheme="minorEastAsia" w:eastAsiaTheme="minorEastAsia" w:hAnsiTheme="minorEastAsia" w:hint="eastAsia"/>
          </w:rPr>
          <w:delText>4.预测输出。按照</w:delText>
        </w:r>
        <w:r w:rsidR="00F41AAD" w:rsidDel="00B46837">
          <w:rPr>
            <w:rFonts w:asciiTheme="minorEastAsia" w:eastAsiaTheme="minorEastAsia" w:hAnsiTheme="minorEastAsia" w:hint="eastAsia"/>
          </w:rPr>
          <w:delText>顺序读取最新抓取</w:delText>
        </w:r>
        <w:r w:rsidDel="00B46837">
          <w:rPr>
            <w:rFonts w:asciiTheme="minorEastAsia" w:eastAsiaTheme="minorEastAsia" w:hAnsiTheme="minorEastAsia" w:hint="eastAsia"/>
          </w:rPr>
          <w:delText>数据，依次</w:delText>
        </w:r>
        <w:r w:rsidR="00D21067" w:rsidDel="00B46837">
          <w:rPr>
            <w:rFonts w:asciiTheme="minorEastAsia" w:eastAsiaTheme="minorEastAsia" w:hAnsiTheme="minorEastAsia" w:hint="eastAsia"/>
          </w:rPr>
          <w:delText>加载</w:delText>
        </w:r>
        <w:r w:rsidR="00F41AAD" w:rsidDel="00B46837">
          <w:rPr>
            <w:rFonts w:asciiTheme="minorEastAsia" w:eastAsiaTheme="minorEastAsia" w:hAnsiTheme="minorEastAsia" w:hint="eastAsia"/>
          </w:rPr>
          <w:delText>相应的预测</w:delText>
        </w:r>
        <w:r w:rsidR="00D21067" w:rsidDel="00B46837">
          <w:rPr>
            <w:rFonts w:asciiTheme="minorEastAsia" w:eastAsiaTheme="minorEastAsia" w:hAnsiTheme="minorEastAsia" w:hint="eastAsia"/>
          </w:rPr>
          <w:delText>模型</w:delText>
        </w:r>
        <w:r w:rsidDel="00B46837">
          <w:rPr>
            <w:rFonts w:asciiTheme="minorEastAsia" w:eastAsiaTheme="minorEastAsia" w:hAnsiTheme="minorEastAsia" w:hint="eastAsia"/>
          </w:rPr>
          <w:delText>对各个服务器进行</w:delText>
        </w:r>
        <w:r w:rsidR="00F41AAD" w:rsidDel="00B46837">
          <w:rPr>
            <w:rFonts w:asciiTheme="minorEastAsia" w:eastAsiaTheme="minorEastAsia" w:hAnsiTheme="minorEastAsia" w:hint="eastAsia"/>
          </w:rPr>
          <w:delText>异常预</w:delText>
        </w:r>
        <w:r w:rsidDel="00B46837">
          <w:rPr>
            <w:rFonts w:asciiTheme="minorEastAsia" w:eastAsiaTheme="minorEastAsia" w:hAnsiTheme="minorEastAsia" w:hint="eastAsia"/>
          </w:rPr>
          <w:delText>测</w:delText>
        </w:r>
        <w:r w:rsidR="00D21067" w:rsidDel="00B46837">
          <w:rPr>
            <w:rFonts w:asciiTheme="minorEastAsia" w:eastAsiaTheme="minorEastAsia" w:hAnsiTheme="minorEastAsia" w:hint="eastAsia"/>
          </w:rPr>
          <w:delText>，最后按顺序输出预测结果。</w:delText>
        </w:r>
      </w:del>
    </w:p>
    <w:p w14:paraId="193B8615" w14:textId="2091DABD" w:rsidR="00D9495B" w:rsidDel="00B46837" w:rsidRDefault="00D21067">
      <w:pPr>
        <w:pStyle w:val="Char"/>
        <w:spacing w:after="312" w:line="360" w:lineRule="auto"/>
        <w:rPr>
          <w:del w:id="896" w:author="俊达" w:date="2023-08-05T17:49:00Z"/>
          <w:rFonts w:asciiTheme="minorEastAsia" w:eastAsiaTheme="minorEastAsia" w:hAnsiTheme="minorEastAsia"/>
        </w:rPr>
        <w:pPrChange w:id="897" w:author="俊达" w:date="2023-08-05T17:54:00Z">
          <w:pPr>
            <w:numPr>
              <w:ilvl w:val="255"/>
            </w:numPr>
            <w:spacing w:line="360" w:lineRule="auto"/>
            <w:ind w:leftChars="100" w:left="240" w:firstLine="480"/>
          </w:pPr>
        </w:pPrChange>
      </w:pPr>
      <w:del w:id="898" w:author="俊达" w:date="2023-08-05T17:49:00Z">
        <w:r w:rsidDel="00B46837">
          <w:rPr>
            <w:rFonts w:asciiTheme="minorEastAsia" w:eastAsiaTheme="minorEastAsia" w:hAnsiTheme="minorEastAsia" w:hint="eastAsia"/>
          </w:rPr>
          <w:delText>输出结果中，0表示各项资源都正常，1表示cpu异常，2表示内存异常，</w:delText>
        </w:r>
        <w:r w:rsidDel="00B46837">
          <w:rPr>
            <w:rFonts w:asciiTheme="minorEastAsia" w:eastAsiaTheme="minorEastAsia" w:hAnsiTheme="minorEastAsia"/>
          </w:rPr>
          <w:delText>3</w:delText>
        </w:r>
        <w:r w:rsidDel="00B46837">
          <w:rPr>
            <w:rFonts w:asciiTheme="minorEastAsia" w:eastAsiaTheme="minorEastAsia" w:hAnsiTheme="minorEastAsia" w:hint="eastAsia"/>
          </w:rPr>
          <w:delText>表示磁盘异常。</w:delText>
        </w:r>
      </w:del>
    </w:p>
    <w:p w14:paraId="1B938D67" w14:textId="21809CA8" w:rsidR="00344E9F" w:rsidDel="00B46837" w:rsidRDefault="00344E9F">
      <w:pPr>
        <w:pStyle w:val="Char"/>
        <w:spacing w:after="312" w:line="360" w:lineRule="auto"/>
        <w:rPr>
          <w:del w:id="899" w:author="俊达" w:date="2023-08-05T17:49:00Z"/>
          <w:rFonts w:asciiTheme="minorEastAsia" w:eastAsiaTheme="minorEastAsia" w:hAnsiTheme="minorEastAsia"/>
        </w:rPr>
        <w:pPrChange w:id="900" w:author="俊达" w:date="2023-08-05T17:54:00Z">
          <w:pPr>
            <w:numPr>
              <w:ilvl w:val="255"/>
            </w:numPr>
            <w:spacing w:line="360" w:lineRule="auto"/>
            <w:ind w:leftChars="100" w:left="240" w:firstLine="480"/>
          </w:pPr>
        </w:pPrChange>
      </w:pPr>
      <w:del w:id="901" w:author="俊达" w:date="2023-08-05T17:49:00Z">
        <w:r w:rsidDel="00B46837">
          <w:rPr>
            <w:rFonts w:asciiTheme="minorEastAsia" w:eastAsiaTheme="minorEastAsia" w:hAnsiTheme="minorEastAsia"/>
          </w:rPr>
          <w:delText>5</w:delText>
        </w:r>
        <w:r w:rsidDel="00B46837">
          <w:rPr>
            <w:rFonts w:asciiTheme="minorEastAsia" w:eastAsiaTheme="minorEastAsia" w:hAnsiTheme="minorEastAsia" w:hint="eastAsia"/>
          </w:rPr>
          <w:delText>.模型更新。</w:delText>
        </w:r>
        <w:r w:rsidR="00F42C74" w:rsidDel="00B46837">
          <w:rPr>
            <w:rFonts w:asciiTheme="minorEastAsia" w:eastAsiaTheme="minorEastAsia" w:hAnsiTheme="minorEastAsia" w:hint="eastAsia"/>
          </w:rPr>
          <w:delText>程序会</w:delText>
        </w:r>
        <w:r w:rsidDel="00B46837">
          <w:rPr>
            <w:rFonts w:asciiTheme="minorEastAsia" w:eastAsiaTheme="minorEastAsia" w:hAnsiTheme="minorEastAsia" w:hint="eastAsia"/>
          </w:rPr>
          <w:delText>定时执行更新程序，以最近</w:delText>
        </w:r>
        <w:r w:rsidR="00F42C74" w:rsidDel="00B46837">
          <w:rPr>
            <w:rFonts w:asciiTheme="minorEastAsia" w:eastAsiaTheme="minorEastAsia" w:hAnsiTheme="minorEastAsia" w:hint="eastAsia"/>
          </w:rPr>
          <w:delText>抓取</w:delText>
        </w:r>
        <w:r w:rsidDel="00B46837">
          <w:rPr>
            <w:rFonts w:asciiTheme="minorEastAsia" w:eastAsiaTheme="minorEastAsia" w:hAnsiTheme="minorEastAsia" w:hint="eastAsia"/>
          </w:rPr>
          <w:delText>的数据对模型进行更新并持久化到本地，确保预测的准确率。</w:delText>
        </w:r>
      </w:del>
    </w:p>
    <w:p w14:paraId="06A45D9F" w14:textId="3DF295C2" w:rsidR="001212EE" w:rsidRPr="00344E9F" w:rsidDel="00B46837" w:rsidRDefault="001212EE">
      <w:pPr>
        <w:pStyle w:val="Char"/>
        <w:spacing w:after="312" w:line="360" w:lineRule="auto"/>
        <w:rPr>
          <w:del w:id="902" w:author="俊达" w:date="2023-08-05T17:49:00Z"/>
          <w:rFonts w:asciiTheme="minorEastAsia" w:eastAsiaTheme="minorEastAsia" w:hAnsiTheme="minorEastAsia"/>
        </w:rPr>
        <w:pPrChange w:id="903" w:author="俊达" w:date="2023-08-05T17:54:00Z">
          <w:pPr>
            <w:numPr>
              <w:ilvl w:val="255"/>
            </w:numPr>
            <w:spacing w:line="360" w:lineRule="auto"/>
            <w:ind w:leftChars="100" w:left="240" w:firstLine="480"/>
          </w:pPr>
        </w:pPrChange>
      </w:pPr>
      <w:del w:id="904" w:author="俊达" w:date="2023-08-05T17:49:00Z">
        <w:r w:rsidDel="00B46837">
          <w:rPr>
            <w:rFonts w:asciiTheme="minorEastAsia" w:eastAsiaTheme="minorEastAsia" w:hAnsiTheme="minorEastAsia" w:hint="eastAsia"/>
          </w:rPr>
          <w:delText>模型训练过程如下图：</w:delText>
        </w:r>
      </w:del>
    </w:p>
    <w:p w14:paraId="6AA84EE3" w14:textId="12E65684" w:rsidR="00697121" w:rsidDel="00B46837" w:rsidRDefault="00F81951">
      <w:pPr>
        <w:pStyle w:val="Char"/>
        <w:spacing w:after="312" w:line="360" w:lineRule="auto"/>
        <w:rPr>
          <w:del w:id="905" w:author="俊达" w:date="2023-08-05T17:49:00Z"/>
        </w:rPr>
        <w:pPrChange w:id="906" w:author="俊达" w:date="2023-08-05T17:54:00Z">
          <w:pPr>
            <w:spacing w:line="360" w:lineRule="auto"/>
            <w:ind w:firstLineChars="200" w:firstLine="420"/>
          </w:pPr>
        </w:pPrChange>
      </w:pPr>
      <w:del w:id="907" w:author="俊达" w:date="2023-08-05T17:49:00Z">
        <w:r w:rsidDel="00B46837">
          <w:object w:dxaOrig="9553" w:dyaOrig="14401" w14:anchorId="08C44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697.5pt" o:ole="">
              <v:imagedata r:id="rId9" o:title=""/>
            </v:shape>
            <o:OLEObject Type="Embed" ProgID="Visio.Drawing.15" ShapeID="_x0000_i1025" DrawAspect="Content" ObjectID="_1753698658" r:id="rId10"/>
          </w:object>
        </w:r>
      </w:del>
    </w:p>
    <w:p w14:paraId="55E74829" w14:textId="588EAB18" w:rsidR="00697121" w:rsidRPr="001212EE" w:rsidDel="00B46837" w:rsidRDefault="001212EE">
      <w:pPr>
        <w:pStyle w:val="Char"/>
        <w:spacing w:after="312" w:line="360" w:lineRule="auto"/>
        <w:rPr>
          <w:del w:id="908" w:author="俊达" w:date="2023-08-05T17:49:00Z"/>
          <w:rFonts w:eastAsiaTheme="minorEastAsia"/>
        </w:rPr>
        <w:pPrChange w:id="909" w:author="俊达" w:date="2023-08-05T17:54:00Z">
          <w:pPr>
            <w:spacing w:line="360" w:lineRule="auto"/>
            <w:ind w:firstLineChars="200" w:firstLine="480"/>
          </w:pPr>
        </w:pPrChange>
      </w:pPr>
      <w:del w:id="910" w:author="俊达" w:date="2023-08-05T17:49:00Z">
        <w:r w:rsidDel="00B46837">
          <w:rPr>
            <w:rFonts w:eastAsiaTheme="minorEastAsia" w:hint="eastAsia"/>
          </w:rPr>
          <w:delText>预测过程如下图：</w:delText>
        </w:r>
      </w:del>
    </w:p>
    <w:p w14:paraId="24C823BD" w14:textId="7446A257" w:rsidR="00697121" w:rsidDel="00B46837" w:rsidRDefault="00697121">
      <w:pPr>
        <w:pStyle w:val="Char"/>
        <w:spacing w:after="312" w:line="360" w:lineRule="auto"/>
        <w:rPr>
          <w:del w:id="911" w:author="俊达" w:date="2023-08-05T17:49:00Z"/>
        </w:rPr>
        <w:pPrChange w:id="912" w:author="俊达" w:date="2023-08-05T17:54:00Z">
          <w:pPr>
            <w:spacing w:line="360" w:lineRule="auto"/>
            <w:ind w:firstLineChars="200" w:firstLine="480"/>
          </w:pPr>
        </w:pPrChange>
      </w:pPr>
    </w:p>
    <w:p w14:paraId="2D0FD125" w14:textId="4C696A40" w:rsidR="00F81951" w:rsidDel="00B46837" w:rsidRDefault="006D6F6B">
      <w:pPr>
        <w:pStyle w:val="Char"/>
        <w:spacing w:after="312" w:line="360" w:lineRule="auto"/>
        <w:rPr>
          <w:del w:id="913" w:author="俊达" w:date="2023-08-05T17:49:00Z"/>
          <w:rFonts w:asciiTheme="minorEastAsia" w:eastAsiaTheme="minorEastAsia" w:hAnsiTheme="minorEastAsia"/>
        </w:rPr>
        <w:pPrChange w:id="914" w:author="俊达" w:date="2023-08-05T17:54:00Z">
          <w:pPr>
            <w:tabs>
              <w:tab w:val="left" w:pos="312"/>
            </w:tabs>
            <w:spacing w:line="360" w:lineRule="auto"/>
            <w:ind w:left="658"/>
          </w:pPr>
        </w:pPrChange>
      </w:pPr>
      <w:del w:id="915" w:author="俊达" w:date="2023-08-05T17:49:00Z">
        <w:r w:rsidDel="00B46837">
          <w:object w:dxaOrig="7596" w:dyaOrig="9853" w14:anchorId="6C5D1AD2">
            <v:shape id="_x0000_i1026" type="#_x0000_t75" style="width:379.5pt;height:492.75pt" o:ole="">
              <v:imagedata r:id="rId11" o:title=""/>
            </v:shape>
            <o:OLEObject Type="Embed" ProgID="Visio.Drawing.15" ShapeID="_x0000_i1026" DrawAspect="Content" ObjectID="_1753698659" r:id="rId12"/>
          </w:object>
        </w:r>
      </w:del>
    </w:p>
    <w:p w14:paraId="52D736DB" w14:textId="031DFDBC" w:rsidR="00697121" w:rsidDel="00B46837" w:rsidRDefault="00697121">
      <w:pPr>
        <w:pStyle w:val="Char"/>
        <w:spacing w:after="312" w:line="360" w:lineRule="auto"/>
        <w:rPr>
          <w:del w:id="916" w:author="俊达" w:date="2023-08-05T17:49:00Z"/>
          <w:rFonts w:asciiTheme="minorEastAsia" w:eastAsiaTheme="minorEastAsia" w:hAnsiTheme="minorEastAsia"/>
        </w:rPr>
        <w:pPrChange w:id="917" w:author="俊达" w:date="2023-08-05T17:54:00Z">
          <w:pPr>
            <w:tabs>
              <w:tab w:val="left" w:pos="312"/>
            </w:tabs>
            <w:spacing w:line="360" w:lineRule="auto"/>
            <w:ind w:left="658"/>
          </w:pPr>
        </w:pPrChange>
      </w:pPr>
    </w:p>
    <w:p w14:paraId="2560552A" w14:textId="309BB8AA" w:rsidR="00697121" w:rsidDel="00B46837" w:rsidRDefault="00697121">
      <w:pPr>
        <w:pStyle w:val="Char"/>
        <w:spacing w:after="312" w:line="360" w:lineRule="auto"/>
        <w:rPr>
          <w:del w:id="918" w:author="俊达" w:date="2023-08-05T17:49:00Z"/>
          <w:rFonts w:asciiTheme="minorEastAsia" w:eastAsiaTheme="minorEastAsia" w:hAnsiTheme="minorEastAsia"/>
        </w:rPr>
        <w:pPrChange w:id="919" w:author="俊达" w:date="2023-08-05T17:54:00Z">
          <w:pPr>
            <w:tabs>
              <w:tab w:val="left" w:pos="312"/>
            </w:tabs>
            <w:spacing w:line="360" w:lineRule="auto"/>
            <w:ind w:left="658"/>
          </w:pPr>
        </w:pPrChange>
      </w:pPr>
    </w:p>
    <w:p w14:paraId="7BAFEB6B" w14:textId="61082168" w:rsidR="00697121" w:rsidDel="00B46837" w:rsidRDefault="00697121">
      <w:pPr>
        <w:pStyle w:val="Char"/>
        <w:spacing w:after="312" w:line="360" w:lineRule="auto"/>
        <w:rPr>
          <w:del w:id="920" w:author="俊达" w:date="2023-08-05T17:49:00Z"/>
          <w:rFonts w:asciiTheme="minorEastAsia" w:eastAsiaTheme="minorEastAsia" w:hAnsiTheme="minorEastAsia"/>
        </w:rPr>
        <w:pPrChange w:id="921" w:author="俊达" w:date="2023-08-05T17:54:00Z">
          <w:pPr>
            <w:tabs>
              <w:tab w:val="left" w:pos="312"/>
            </w:tabs>
            <w:spacing w:line="360" w:lineRule="auto"/>
            <w:ind w:left="658"/>
          </w:pPr>
        </w:pPrChange>
      </w:pPr>
    </w:p>
    <w:p w14:paraId="26E76CCC" w14:textId="0FF686D9" w:rsidR="00697121" w:rsidDel="00B46837" w:rsidRDefault="00697121">
      <w:pPr>
        <w:pStyle w:val="Char"/>
        <w:spacing w:after="312" w:line="360" w:lineRule="auto"/>
        <w:rPr>
          <w:del w:id="922" w:author="俊达" w:date="2023-08-05T17:49:00Z"/>
          <w:rFonts w:asciiTheme="minorEastAsia" w:eastAsiaTheme="minorEastAsia" w:hAnsiTheme="minorEastAsia"/>
        </w:rPr>
        <w:pPrChange w:id="923" w:author="俊达" w:date="2023-08-05T17:54:00Z">
          <w:pPr>
            <w:tabs>
              <w:tab w:val="left" w:pos="312"/>
            </w:tabs>
            <w:spacing w:line="360" w:lineRule="auto"/>
            <w:ind w:left="658"/>
          </w:pPr>
        </w:pPrChange>
      </w:pPr>
    </w:p>
    <w:p w14:paraId="17458A94" w14:textId="7F9FF42A" w:rsidR="00697121" w:rsidDel="00B46837" w:rsidRDefault="00697121">
      <w:pPr>
        <w:pStyle w:val="Char"/>
        <w:spacing w:after="312" w:line="360" w:lineRule="auto"/>
        <w:rPr>
          <w:del w:id="924" w:author="俊达" w:date="2023-08-05T17:49:00Z"/>
          <w:rFonts w:asciiTheme="minorEastAsia" w:eastAsiaTheme="minorEastAsia" w:hAnsiTheme="minorEastAsia"/>
        </w:rPr>
        <w:pPrChange w:id="925" w:author="俊达" w:date="2023-08-05T17:54:00Z">
          <w:pPr>
            <w:tabs>
              <w:tab w:val="left" w:pos="312"/>
            </w:tabs>
            <w:spacing w:line="360" w:lineRule="auto"/>
            <w:ind w:left="658"/>
          </w:pPr>
        </w:pPrChange>
      </w:pPr>
    </w:p>
    <w:p w14:paraId="61E219A5" w14:textId="3666FE72" w:rsidR="00697121" w:rsidDel="00B46837" w:rsidRDefault="00697121">
      <w:pPr>
        <w:pStyle w:val="Char"/>
        <w:spacing w:after="312" w:line="360" w:lineRule="auto"/>
        <w:rPr>
          <w:del w:id="926" w:author="俊达" w:date="2023-08-05T17:49:00Z"/>
          <w:rFonts w:asciiTheme="minorEastAsia" w:eastAsiaTheme="minorEastAsia" w:hAnsiTheme="minorEastAsia"/>
        </w:rPr>
        <w:pPrChange w:id="927" w:author="俊达" w:date="2023-08-05T17:54:00Z">
          <w:pPr>
            <w:tabs>
              <w:tab w:val="left" w:pos="312"/>
            </w:tabs>
            <w:spacing w:line="360" w:lineRule="auto"/>
            <w:ind w:left="658"/>
          </w:pPr>
        </w:pPrChange>
      </w:pPr>
    </w:p>
    <w:p w14:paraId="39FEAC87" w14:textId="283C39C0" w:rsidR="009F24CD" w:rsidDel="00B46837" w:rsidRDefault="009F24CD">
      <w:pPr>
        <w:pStyle w:val="Char"/>
        <w:spacing w:after="312" w:line="360" w:lineRule="auto"/>
        <w:rPr>
          <w:del w:id="928" w:author="俊达" w:date="2023-08-05T17:49:00Z"/>
          <w:rFonts w:ascii="宋体" w:hAnsi="宋体"/>
        </w:rPr>
        <w:pPrChange w:id="929" w:author="俊达" w:date="2023-08-05T17:54:00Z">
          <w:pPr>
            <w:spacing w:line="360" w:lineRule="auto"/>
            <w:ind w:firstLineChars="200" w:firstLine="480"/>
          </w:pPr>
        </w:pPrChange>
      </w:pPr>
    </w:p>
    <w:p w14:paraId="7A2D8BDC" w14:textId="5F6ADA09" w:rsidR="009F24CD" w:rsidDel="00B46837" w:rsidRDefault="000369AC">
      <w:pPr>
        <w:pStyle w:val="Char"/>
        <w:spacing w:after="312" w:line="360" w:lineRule="auto"/>
        <w:rPr>
          <w:del w:id="930" w:author="俊达" w:date="2023-08-05T17:49:00Z"/>
          <w:rFonts w:ascii="黑体" w:eastAsia="黑体"/>
          <w:kern w:val="0"/>
          <w:szCs w:val="30"/>
        </w:rPr>
        <w:pPrChange w:id="931" w:author="俊达" w:date="2023-08-05T17:54:00Z">
          <w:pPr>
            <w:pStyle w:val="30"/>
            <w:keepNext w:val="0"/>
            <w:keepLines w:val="0"/>
            <w:numPr>
              <w:ilvl w:val="2"/>
            </w:numPr>
            <w:spacing w:line="360" w:lineRule="auto"/>
            <w:outlineLvl w:val="1"/>
          </w:pPr>
        </w:pPrChange>
      </w:pPr>
      <w:del w:id="932" w:author="俊达" w:date="2023-08-05T17:49:00Z">
        <w:r w:rsidDel="00B46837">
          <w:rPr>
            <w:rFonts w:ascii="黑体" w:eastAsia="黑体" w:hint="eastAsia"/>
            <w:kern w:val="0"/>
            <w:szCs w:val="30"/>
          </w:rPr>
          <w:delText>2.3本发明技术方案带来的有益效果</w:delText>
        </w:r>
      </w:del>
    </w:p>
    <w:p w14:paraId="405B6870" w14:textId="5C10B100" w:rsidR="00A57B07" w:rsidRPr="001212EE" w:rsidDel="00B46837" w:rsidRDefault="00872FE7">
      <w:pPr>
        <w:pStyle w:val="Char"/>
        <w:spacing w:after="312" w:line="360" w:lineRule="auto"/>
        <w:rPr>
          <w:del w:id="933" w:author="俊达" w:date="2023-08-05T17:49:00Z"/>
          <w:rFonts w:ascii="宋体" w:hAnsi="宋体"/>
        </w:rPr>
        <w:pPrChange w:id="934" w:author="俊达" w:date="2023-08-05T17:54:00Z">
          <w:pPr>
            <w:spacing w:line="360" w:lineRule="auto"/>
            <w:ind w:firstLineChars="200" w:firstLine="480"/>
          </w:pPr>
        </w:pPrChange>
      </w:pPr>
      <w:del w:id="935" w:author="俊达" w:date="2023-08-05T17:49:00Z">
        <w:r w:rsidDel="00B46837">
          <w:rPr>
            <w:rFonts w:ascii="宋体" w:hAnsi="宋体" w:hint="eastAsia"/>
          </w:rPr>
          <w:delText>运维人员</w:delText>
        </w:r>
        <w:r w:rsidRPr="00872FE7" w:rsidDel="00B46837">
          <w:rPr>
            <w:rFonts w:ascii="宋体" w:hAnsi="宋体" w:hint="eastAsia"/>
          </w:rPr>
          <w:delText>不能每时每刻都守在服务器旁边监视着服务器的运行状况</w:delText>
        </w:r>
        <w:r w:rsidDel="00B46837">
          <w:rPr>
            <w:rFonts w:ascii="宋体" w:hAnsi="宋体" w:hint="eastAsia"/>
          </w:rPr>
          <w:delText>，</w:delText>
        </w:r>
        <w:r w:rsidR="00FF3621" w:rsidDel="00B46837">
          <w:rPr>
            <w:rFonts w:ascii="宋体" w:hAnsi="宋体" w:hint="eastAsia"/>
          </w:rPr>
          <w:delText>该发明</w:delText>
        </w:r>
        <w:r w:rsidR="00EE0730" w:rsidDel="00B46837">
          <w:rPr>
            <w:rFonts w:ascii="宋体" w:hAnsi="宋体" w:hint="eastAsia"/>
          </w:rPr>
          <w:delText>帮助运维人员及时发现服务器的异常情况，</w:delText>
        </w:r>
        <w:r w:rsidR="009A4A74" w:rsidDel="00B46837">
          <w:rPr>
            <w:rFonts w:ascii="宋体" w:hAnsi="宋体" w:hint="eastAsia"/>
          </w:rPr>
          <w:delText>及时处理。防止企业或个人因服务器宕机而导致服务器上的各种服务停止运行。大大减少</w:delText>
        </w:r>
        <w:r w:rsidR="00FF3621" w:rsidDel="00B46837">
          <w:rPr>
            <w:rFonts w:ascii="宋体" w:hAnsi="宋体" w:hint="eastAsia"/>
          </w:rPr>
          <w:delText>了</w:delText>
        </w:r>
        <w:r w:rsidR="009A4A74" w:rsidDel="00B46837">
          <w:rPr>
            <w:rFonts w:ascii="宋体" w:hAnsi="宋体" w:hint="eastAsia"/>
          </w:rPr>
          <w:delText>运维的成本和精力。</w:delText>
        </w:r>
      </w:del>
    </w:p>
    <w:p w14:paraId="0DC271B9" w14:textId="504407D6" w:rsidR="009F24CD" w:rsidDel="00B46837" w:rsidRDefault="000369AC">
      <w:pPr>
        <w:pStyle w:val="Char"/>
        <w:spacing w:after="312" w:line="360" w:lineRule="auto"/>
        <w:rPr>
          <w:del w:id="936" w:author="俊达" w:date="2023-08-05T17:49:00Z"/>
        </w:rPr>
        <w:pPrChange w:id="937" w:author="俊达" w:date="2023-08-05T17:54:00Z">
          <w:pPr>
            <w:pStyle w:val="10"/>
            <w:numPr>
              <w:numId w:val="0"/>
            </w:numPr>
            <w:ind w:left="0" w:firstLine="0"/>
          </w:pPr>
        </w:pPrChange>
      </w:pPr>
      <w:del w:id="938" w:author="俊达" w:date="2023-08-05T17:49:00Z">
        <w:r w:rsidDel="00B46837">
          <w:rPr>
            <w:rFonts w:hint="eastAsia"/>
          </w:rPr>
          <w:delText>3.</w:delText>
        </w:r>
        <w:r w:rsidDel="00B46837">
          <w:rPr>
            <w:rFonts w:hint="eastAsia"/>
          </w:rPr>
          <w:delText>针对</w:delText>
        </w:r>
        <w:r w:rsidDel="00B46837">
          <w:delText>2</w:delText>
        </w:r>
        <w:r w:rsidDel="00B46837">
          <w:rPr>
            <w:rFonts w:hint="eastAsia"/>
          </w:rPr>
          <w:delText>中的技术方案，是否还有别的替代方案同样能完成发明目的</w:delText>
        </w:r>
      </w:del>
    </w:p>
    <w:p w14:paraId="7791824C" w14:textId="3BE5188E" w:rsidR="009F24CD" w:rsidDel="00B46837" w:rsidRDefault="000369AC">
      <w:pPr>
        <w:pStyle w:val="Char"/>
        <w:spacing w:after="312" w:line="360" w:lineRule="auto"/>
        <w:rPr>
          <w:del w:id="939" w:author="俊达" w:date="2023-08-05T17:49:00Z"/>
          <w:rFonts w:ascii="宋体" w:hAnsi="宋体"/>
          <w:sz w:val="24"/>
          <w:szCs w:val="24"/>
        </w:rPr>
        <w:pPrChange w:id="940" w:author="俊达" w:date="2023-08-05T17:54:00Z">
          <w:pPr>
            <w:pStyle w:val="10"/>
            <w:keepNext w:val="0"/>
            <w:widowControl w:val="0"/>
            <w:numPr>
              <w:numId w:val="0"/>
            </w:numPr>
            <w:spacing w:line="360" w:lineRule="auto"/>
            <w:ind w:left="0" w:firstLine="0"/>
          </w:pPr>
        </w:pPrChange>
      </w:pPr>
      <w:del w:id="941" w:author="俊达" w:date="2023-08-05T17:49:00Z">
        <w:r w:rsidDel="00B46837">
          <w:rPr>
            <w:rFonts w:ascii="宋体" w:hAnsi="宋体" w:hint="eastAsia"/>
            <w:sz w:val="24"/>
            <w:szCs w:val="24"/>
          </w:rPr>
          <w:delText>1、无。</w:delText>
        </w:r>
      </w:del>
    </w:p>
    <w:p w14:paraId="24409160" w14:textId="34EA05D6" w:rsidR="009F24CD" w:rsidDel="00B46837" w:rsidRDefault="000369AC">
      <w:pPr>
        <w:pStyle w:val="Char"/>
        <w:spacing w:after="312" w:line="360" w:lineRule="auto"/>
        <w:rPr>
          <w:del w:id="942" w:author="俊达" w:date="2023-08-05T17:49:00Z"/>
        </w:rPr>
        <w:pPrChange w:id="943" w:author="俊达" w:date="2023-08-05T17:54:00Z">
          <w:pPr>
            <w:pStyle w:val="10"/>
            <w:keepNext w:val="0"/>
            <w:widowControl w:val="0"/>
            <w:numPr>
              <w:numId w:val="0"/>
            </w:numPr>
            <w:spacing w:line="360" w:lineRule="auto"/>
            <w:ind w:left="0" w:firstLine="0"/>
          </w:pPr>
        </w:pPrChange>
      </w:pPr>
      <w:del w:id="944" w:author="俊达" w:date="2023-08-05T17:49:00Z">
        <w:r w:rsidDel="00B46837">
          <w:rPr>
            <w:rFonts w:hint="eastAsia"/>
          </w:rPr>
          <w:delText>4.</w:delText>
        </w:r>
        <w:r w:rsidDel="00B46837">
          <w:rPr>
            <w:rFonts w:hint="eastAsia"/>
          </w:rPr>
          <w:delText>本发明的技术关键点和欲保护点是什么</w:delText>
        </w:r>
      </w:del>
    </w:p>
    <w:p w14:paraId="5C15DBC7" w14:textId="66E1678F" w:rsidR="009F24CD" w:rsidDel="00B46837" w:rsidRDefault="000369AC">
      <w:pPr>
        <w:pStyle w:val="Char"/>
        <w:spacing w:after="312" w:line="360" w:lineRule="auto"/>
        <w:rPr>
          <w:del w:id="945" w:author="俊达" w:date="2023-08-05T17:49:00Z"/>
          <w:rFonts w:ascii="宋体" w:hAnsi="宋体"/>
          <w:sz w:val="24"/>
          <w:szCs w:val="24"/>
        </w:rPr>
        <w:pPrChange w:id="946" w:author="俊达" w:date="2023-08-05T17:54:00Z">
          <w:pPr>
            <w:pStyle w:val="10"/>
            <w:keepNext w:val="0"/>
            <w:widowControl w:val="0"/>
            <w:numPr>
              <w:numId w:val="0"/>
            </w:numPr>
            <w:spacing w:line="360" w:lineRule="auto"/>
            <w:ind w:left="0" w:firstLine="0"/>
          </w:pPr>
        </w:pPrChange>
      </w:pPr>
      <w:del w:id="947" w:author="俊达" w:date="2023-08-05T17:49:00Z">
        <w:r w:rsidDel="00B46837">
          <w:rPr>
            <w:rFonts w:ascii="宋体" w:hAnsi="宋体" w:hint="eastAsia"/>
            <w:sz w:val="24"/>
            <w:szCs w:val="24"/>
          </w:rPr>
          <w:delText>1、</w:delText>
        </w:r>
        <w:r w:rsidR="00EA2F00" w:rsidDel="00B46837">
          <w:rPr>
            <w:rFonts w:ascii="宋体" w:hAnsi="宋体" w:hint="eastAsia"/>
            <w:sz w:val="24"/>
            <w:szCs w:val="24"/>
          </w:rPr>
          <w:delText>压力测试收集异常数据</w:delText>
        </w:r>
      </w:del>
    </w:p>
    <w:p w14:paraId="4D9D3B35" w14:textId="0B64FA76" w:rsidR="00EA2F00" w:rsidDel="00B46837" w:rsidRDefault="00EA2F00">
      <w:pPr>
        <w:pStyle w:val="Char"/>
        <w:spacing w:after="312" w:line="360" w:lineRule="auto"/>
        <w:rPr>
          <w:del w:id="948" w:author="俊达" w:date="2023-08-05T17:49:00Z"/>
          <w:rFonts w:ascii="宋体" w:hAnsi="宋体"/>
          <w:sz w:val="24"/>
          <w:szCs w:val="24"/>
        </w:rPr>
        <w:pPrChange w:id="949" w:author="俊达" w:date="2023-08-05T17:54:00Z">
          <w:pPr>
            <w:pStyle w:val="10"/>
            <w:keepNext w:val="0"/>
            <w:widowControl w:val="0"/>
            <w:numPr>
              <w:numId w:val="0"/>
            </w:numPr>
            <w:spacing w:line="360" w:lineRule="auto"/>
            <w:ind w:left="0" w:firstLine="0"/>
          </w:pPr>
        </w:pPrChange>
      </w:pPr>
      <w:del w:id="950" w:author="俊达" w:date="2023-08-05T17:49:00Z">
        <w:r w:rsidDel="00B46837">
          <w:rPr>
            <w:rFonts w:ascii="宋体" w:hAnsi="宋体" w:hint="eastAsia"/>
            <w:sz w:val="24"/>
            <w:szCs w:val="24"/>
          </w:rPr>
          <w:delText>2、随机森林进行模型训练</w:delText>
        </w:r>
      </w:del>
    </w:p>
    <w:p w14:paraId="23F538E5" w14:textId="7A819D0C" w:rsidR="009F24CD" w:rsidDel="00B46837" w:rsidRDefault="009F24CD">
      <w:pPr>
        <w:pStyle w:val="Char"/>
        <w:spacing w:after="312" w:line="360" w:lineRule="auto"/>
        <w:rPr>
          <w:del w:id="951" w:author="俊达" w:date="2023-08-05T17:49:00Z"/>
          <w:rFonts w:asciiTheme="minorEastAsia" w:eastAsiaTheme="minorEastAsia" w:hAnsiTheme="minorEastAsia"/>
        </w:rPr>
        <w:sectPr w:rsidR="009F24CD" w:rsidDel="00B46837">
          <w:headerReference w:type="even" r:id="rId13"/>
          <w:headerReference w:type="default" r:id="rId14"/>
          <w:footerReference w:type="even" r:id="rId15"/>
          <w:footerReference w:type="default" r:id="rId16"/>
          <w:headerReference w:type="first" r:id="rId17"/>
          <w:footerReference w:type="first" r:id="rId18"/>
          <w:pgSz w:w="11906" w:h="16838"/>
          <w:pgMar w:top="1440" w:right="1134" w:bottom="1440" w:left="1134" w:header="851" w:footer="992" w:gutter="0"/>
          <w:cols w:space="425"/>
          <w:docGrid w:type="lines" w:linePitch="312"/>
        </w:sectPr>
        <w:pPrChange w:id="954" w:author="俊达" w:date="2023-08-05T17:54:00Z">
          <w:pPr>
            <w:spacing w:line="360" w:lineRule="auto"/>
            <w:ind w:left="644"/>
          </w:pPr>
        </w:pPrChange>
      </w:pPr>
    </w:p>
    <w:p w14:paraId="11947E77" w14:textId="77777777" w:rsidR="009F24CD" w:rsidRDefault="009F24CD">
      <w:pPr>
        <w:pStyle w:val="Char"/>
        <w:spacing w:after="312" w:line="360" w:lineRule="auto"/>
        <w:pPrChange w:id="955" w:author="俊达" w:date="2023-08-05T17:54:00Z">
          <w:pPr>
            <w:numPr>
              <w:ilvl w:val="255"/>
            </w:numPr>
            <w:spacing w:line="360" w:lineRule="auto"/>
            <w:ind w:firstLineChars="300" w:firstLine="720"/>
          </w:pPr>
        </w:pPrChange>
      </w:pPr>
    </w:p>
    <w:sectPr w:rsidR="009F24CD" w:rsidSect="00E37FE2">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6B69E" w14:textId="77777777" w:rsidR="0033167B" w:rsidRDefault="0033167B">
      <w:r>
        <w:separator/>
      </w:r>
    </w:p>
  </w:endnote>
  <w:endnote w:type="continuationSeparator" w:id="0">
    <w:p w14:paraId="0F5BA482" w14:textId="77777777" w:rsidR="0033167B" w:rsidRDefault="00331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D232" w14:textId="77777777" w:rsidR="00042539" w:rsidRDefault="00042539">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4A0" w:firstRow="1" w:lastRow="0" w:firstColumn="1" w:lastColumn="0" w:noHBand="0" w:noVBand="1"/>
    </w:tblPr>
    <w:tblGrid>
      <w:gridCol w:w="2093"/>
      <w:gridCol w:w="4598"/>
      <w:gridCol w:w="3163"/>
    </w:tblGrid>
    <w:tr w:rsidR="00042539" w14:paraId="0D2F053A" w14:textId="77777777">
      <w:tc>
        <w:tcPr>
          <w:tcW w:w="1062" w:type="pct"/>
        </w:tcPr>
        <w:p w14:paraId="4E5440F7" w14:textId="1B96629D" w:rsidR="00042539" w:rsidRDefault="00860528">
          <w:pPr>
            <w:pStyle w:val="aa"/>
          </w:pPr>
          <w:r>
            <w:fldChar w:fldCharType="begin"/>
          </w:r>
          <w:r w:rsidR="00042539">
            <w:instrText xml:space="preserve"> DATE  \@ "yyyy-MM-dd" </w:instrText>
          </w:r>
          <w:r>
            <w:fldChar w:fldCharType="separate"/>
          </w:r>
          <w:ins w:id="952" w:author="俊达" w:date="2023-08-16T13:39:00Z">
            <w:r w:rsidR="00610E8A">
              <w:rPr>
                <w:noProof/>
              </w:rPr>
              <w:t>2023-08-16</w:t>
            </w:r>
          </w:ins>
          <w:del w:id="953" w:author="俊达" w:date="2023-08-05T17:26:00Z">
            <w:r w:rsidR="00625E8C" w:rsidDel="00485533">
              <w:rPr>
                <w:noProof/>
              </w:rPr>
              <w:delText>2022-04-15</w:delText>
            </w:r>
          </w:del>
          <w:r>
            <w:fldChar w:fldCharType="end"/>
          </w:r>
        </w:p>
      </w:tc>
      <w:tc>
        <w:tcPr>
          <w:tcW w:w="2333" w:type="pct"/>
        </w:tcPr>
        <w:p w14:paraId="114D163B" w14:textId="77777777" w:rsidR="00042539" w:rsidRDefault="00042539">
          <w:pPr>
            <w:pStyle w:val="aa"/>
          </w:pPr>
          <w:r>
            <w:rPr>
              <w:rFonts w:ascii="宋体" w:hAnsi="宋体"/>
            </w:rPr>
            <w:t>保密信息，未</w:t>
          </w:r>
          <w:r>
            <w:rPr>
              <w:rFonts w:ascii="宋体" w:hAnsi="宋体" w:hint="eastAsia"/>
            </w:rPr>
            <w:t>经</w:t>
          </w:r>
          <w:r>
            <w:rPr>
              <w:rFonts w:ascii="宋体" w:hAnsi="宋体"/>
            </w:rPr>
            <w:t>授权禁止扩散</w:t>
          </w:r>
        </w:p>
      </w:tc>
      <w:tc>
        <w:tcPr>
          <w:tcW w:w="1605" w:type="pct"/>
        </w:tcPr>
        <w:p w14:paraId="555A8862" w14:textId="77777777" w:rsidR="00042539" w:rsidRDefault="00042539">
          <w:pPr>
            <w:pStyle w:val="aa"/>
            <w:ind w:firstLine="360"/>
            <w:jc w:val="right"/>
          </w:pPr>
          <w:r>
            <w:rPr>
              <w:rFonts w:hint="eastAsia"/>
            </w:rPr>
            <w:t>第</w:t>
          </w:r>
          <w:r w:rsidR="00860528">
            <w:fldChar w:fldCharType="begin"/>
          </w:r>
          <w:r>
            <w:instrText>PAGE</w:instrText>
          </w:r>
          <w:r w:rsidR="00860528">
            <w:fldChar w:fldCharType="separate"/>
          </w:r>
          <w:r w:rsidR="00BC5B5C">
            <w:rPr>
              <w:noProof/>
            </w:rPr>
            <w:t>3</w:t>
          </w:r>
          <w:r w:rsidR="00860528">
            <w:fldChar w:fldCharType="end"/>
          </w:r>
          <w:r>
            <w:rPr>
              <w:rFonts w:hint="eastAsia"/>
            </w:rPr>
            <w:t>页</w:t>
          </w:r>
          <w:r>
            <w:t xml:space="preserve">, </w:t>
          </w:r>
          <w:r>
            <w:rPr>
              <w:rFonts w:hint="eastAsia"/>
            </w:rPr>
            <w:t>共</w:t>
          </w:r>
          <w:fldSimple w:instr=" NUMPAGES  \* Arabic  \* MERGEFORMAT ">
            <w:r w:rsidR="00BC5B5C">
              <w:rPr>
                <w:noProof/>
              </w:rPr>
              <w:t>8</w:t>
            </w:r>
          </w:fldSimple>
          <w:r>
            <w:rPr>
              <w:rFonts w:hint="eastAsia"/>
            </w:rPr>
            <w:t>页</w:t>
          </w:r>
        </w:p>
      </w:tc>
    </w:tr>
  </w:tbl>
  <w:p w14:paraId="5FE82B94" w14:textId="77777777" w:rsidR="00042539" w:rsidRDefault="0004253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75FF" w14:textId="77777777" w:rsidR="00042539" w:rsidRDefault="00042539">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0FAC" w14:textId="77777777" w:rsidR="0033167B" w:rsidRDefault="0033167B">
      <w:r>
        <w:separator/>
      </w:r>
    </w:p>
  </w:footnote>
  <w:footnote w:type="continuationSeparator" w:id="0">
    <w:p w14:paraId="28E37BB5" w14:textId="77777777" w:rsidR="0033167B" w:rsidRDefault="00331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E814" w14:textId="77777777" w:rsidR="00042539" w:rsidRDefault="00042539">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F350" w14:textId="77777777" w:rsidR="00042539" w:rsidRDefault="00042539">
    <w:pPr>
      <w:pStyle w:val="ab"/>
    </w:pPr>
    <w:r>
      <w:rPr>
        <w:rFonts w:ascii="宋体" w:hAnsi="宋体"/>
        <w:noProof/>
        <w:color w:val="000000"/>
        <w:sz w:val="48"/>
        <w:u w:val="single"/>
      </w:rPr>
      <w:drawing>
        <wp:inline distT="0" distB="0" distL="0" distR="0" wp14:anchorId="16AA4DB3" wp14:editId="1E7379EC">
          <wp:extent cx="1333500" cy="3606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75289" cy="372138"/>
                  </a:xfrm>
                  <a:prstGeom prst="rect">
                    <a:avLst/>
                  </a:prstGeom>
                  <a:noFill/>
                  <a:ln>
                    <a:noFill/>
                  </a:ln>
                </pic:spPr>
              </pic:pic>
            </a:graphicData>
          </a:graphic>
        </wp:inline>
      </w:drawing>
    </w:r>
    <w:r w:rsidR="00BC5B5C">
      <w:rPr>
        <w:rFonts w:ascii="宋体" w:hAnsi="宋体" w:hint="eastAsia"/>
        <w:sz w:val="21"/>
        <w:szCs w:val="21"/>
        <w:u w:val="single"/>
      </w:rPr>
      <w:t xml:space="preserve">                                     </w:t>
    </w:r>
    <w:r>
      <w:rPr>
        <w:rFonts w:ascii="宋体" w:hAnsi="宋体" w:hint="eastAsia"/>
        <w:sz w:val="21"/>
        <w:szCs w:val="21"/>
        <w:u w:val="single"/>
      </w:rPr>
      <w:t>专利申请技术交底书</w:t>
    </w:r>
    <w:r w:rsidR="00BC5B5C">
      <w:rPr>
        <w:rFonts w:ascii="宋体" w:hAnsi="宋体" w:hint="eastAsia"/>
        <w:sz w:val="21"/>
        <w:szCs w:val="21"/>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DF056" w14:textId="77777777" w:rsidR="00042539" w:rsidRDefault="00042539">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BC7E56"/>
    <w:multiLevelType w:val="multilevel"/>
    <w:tmpl w:val="FFBC7E5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8132D43"/>
    <w:multiLevelType w:val="hybridMultilevel"/>
    <w:tmpl w:val="1F928E5A"/>
    <w:lvl w:ilvl="0" w:tplc="451EF9C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3" w15:restartNumberingAfterBreak="0">
    <w:nsid w:val="4F2B7775"/>
    <w:multiLevelType w:val="multilevel"/>
    <w:tmpl w:val="4824D9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906CD5"/>
    <w:multiLevelType w:val="multilevel"/>
    <w:tmpl w:val="57906CD5"/>
    <w:lvl w:ilvl="0">
      <w:start w:val="1"/>
      <w:numFmt w:val="decimal"/>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3546429"/>
    <w:multiLevelType w:val="multilevel"/>
    <w:tmpl w:val="63546429"/>
    <w:lvl w:ilvl="0">
      <w:start w:val="1"/>
      <w:numFmt w:val="decimal"/>
      <w:pStyle w:val="10"/>
      <w:lvlText w:val="%1"/>
      <w:lvlJc w:val="left"/>
      <w:pPr>
        <w:tabs>
          <w:tab w:val="left" w:pos="432"/>
        </w:tabs>
        <w:ind w:left="432" w:hanging="432"/>
      </w:pPr>
      <w:rPr>
        <w:rFonts w:hint="eastAsia"/>
      </w:rPr>
    </w:lvl>
    <w:lvl w:ilvl="1">
      <w:start w:val="1"/>
      <w:numFmt w:val="decimal"/>
      <w:pStyle w:val="2"/>
      <w:lvlText w:val="%1.%2"/>
      <w:lvlJc w:val="left"/>
      <w:pPr>
        <w:tabs>
          <w:tab w:val="left" w:pos="718"/>
        </w:tabs>
        <w:ind w:left="718" w:hanging="576"/>
      </w:pPr>
      <w:rPr>
        <w:rFonts w:hint="eastAsia"/>
        <w:b/>
        <w:sz w:val="32"/>
        <w:szCs w:val="32"/>
      </w:rPr>
    </w:lvl>
    <w:lvl w:ilvl="2">
      <w:start w:val="1"/>
      <w:numFmt w:val="decimal"/>
      <w:pStyle w:val="3"/>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6" w15:restartNumberingAfterBreak="0">
    <w:nsid w:val="716505E2"/>
    <w:multiLevelType w:val="hybridMultilevel"/>
    <w:tmpl w:val="6164BB38"/>
    <w:lvl w:ilvl="0" w:tplc="8AB018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4141C3"/>
    <w:multiLevelType w:val="multilevel"/>
    <w:tmpl w:val="B7EC6D56"/>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1"/>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俊达">
    <w15:presenceInfo w15:providerId="Windows Live" w15:userId="89b8577a08fd87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D4D8F"/>
    <w:rsid w:val="00000681"/>
    <w:rsid w:val="00001073"/>
    <w:rsid w:val="00002FEA"/>
    <w:rsid w:val="000030D0"/>
    <w:rsid w:val="00003B18"/>
    <w:rsid w:val="00003D28"/>
    <w:rsid w:val="00003D31"/>
    <w:rsid w:val="000064EE"/>
    <w:rsid w:val="000068DE"/>
    <w:rsid w:val="00006C63"/>
    <w:rsid w:val="00010648"/>
    <w:rsid w:val="00011126"/>
    <w:rsid w:val="00011448"/>
    <w:rsid w:val="00011654"/>
    <w:rsid w:val="00012ECD"/>
    <w:rsid w:val="000136D9"/>
    <w:rsid w:val="000137E5"/>
    <w:rsid w:val="00014363"/>
    <w:rsid w:val="000145A1"/>
    <w:rsid w:val="00014F88"/>
    <w:rsid w:val="00015821"/>
    <w:rsid w:val="00016370"/>
    <w:rsid w:val="000164AC"/>
    <w:rsid w:val="00016C31"/>
    <w:rsid w:val="000177A1"/>
    <w:rsid w:val="00017F73"/>
    <w:rsid w:val="000203D7"/>
    <w:rsid w:val="000208FF"/>
    <w:rsid w:val="00020F1E"/>
    <w:rsid w:val="00021D2F"/>
    <w:rsid w:val="000232E4"/>
    <w:rsid w:val="00023C03"/>
    <w:rsid w:val="000245ED"/>
    <w:rsid w:val="00024AF9"/>
    <w:rsid w:val="00024F35"/>
    <w:rsid w:val="000254F9"/>
    <w:rsid w:val="00026FDF"/>
    <w:rsid w:val="000274CB"/>
    <w:rsid w:val="0002771E"/>
    <w:rsid w:val="00031396"/>
    <w:rsid w:val="00034028"/>
    <w:rsid w:val="00036097"/>
    <w:rsid w:val="000361EC"/>
    <w:rsid w:val="000369AC"/>
    <w:rsid w:val="00037518"/>
    <w:rsid w:val="00037FDA"/>
    <w:rsid w:val="00040360"/>
    <w:rsid w:val="00040C05"/>
    <w:rsid w:val="00040FA7"/>
    <w:rsid w:val="00040FD8"/>
    <w:rsid w:val="000414B8"/>
    <w:rsid w:val="000415D7"/>
    <w:rsid w:val="00041640"/>
    <w:rsid w:val="00042333"/>
    <w:rsid w:val="00042539"/>
    <w:rsid w:val="00043B02"/>
    <w:rsid w:val="00045376"/>
    <w:rsid w:val="00045949"/>
    <w:rsid w:val="000475F1"/>
    <w:rsid w:val="00047C89"/>
    <w:rsid w:val="00050C0D"/>
    <w:rsid w:val="00051219"/>
    <w:rsid w:val="00051C82"/>
    <w:rsid w:val="00052605"/>
    <w:rsid w:val="00052FC8"/>
    <w:rsid w:val="00053195"/>
    <w:rsid w:val="00054037"/>
    <w:rsid w:val="0005616C"/>
    <w:rsid w:val="000564C7"/>
    <w:rsid w:val="0005678A"/>
    <w:rsid w:val="00057DDA"/>
    <w:rsid w:val="000616CA"/>
    <w:rsid w:val="00061DD2"/>
    <w:rsid w:val="00061E57"/>
    <w:rsid w:val="000628D7"/>
    <w:rsid w:val="000633DC"/>
    <w:rsid w:val="00065D6B"/>
    <w:rsid w:val="0006655F"/>
    <w:rsid w:val="00066752"/>
    <w:rsid w:val="00067D2E"/>
    <w:rsid w:val="000710DA"/>
    <w:rsid w:val="000720EC"/>
    <w:rsid w:val="000722AD"/>
    <w:rsid w:val="00072433"/>
    <w:rsid w:val="00072870"/>
    <w:rsid w:val="00073172"/>
    <w:rsid w:val="00073463"/>
    <w:rsid w:val="0007385D"/>
    <w:rsid w:val="00074170"/>
    <w:rsid w:val="000759A6"/>
    <w:rsid w:val="00076A11"/>
    <w:rsid w:val="00077172"/>
    <w:rsid w:val="00077653"/>
    <w:rsid w:val="00077DE0"/>
    <w:rsid w:val="0008005C"/>
    <w:rsid w:val="000836A0"/>
    <w:rsid w:val="00083B4E"/>
    <w:rsid w:val="00084011"/>
    <w:rsid w:val="000848B7"/>
    <w:rsid w:val="00084F3D"/>
    <w:rsid w:val="0008551C"/>
    <w:rsid w:val="00086C42"/>
    <w:rsid w:val="00087993"/>
    <w:rsid w:val="00090E77"/>
    <w:rsid w:val="0009110F"/>
    <w:rsid w:val="00091DBD"/>
    <w:rsid w:val="00092674"/>
    <w:rsid w:val="00093CE6"/>
    <w:rsid w:val="00095318"/>
    <w:rsid w:val="000963E3"/>
    <w:rsid w:val="000976A5"/>
    <w:rsid w:val="00097F4F"/>
    <w:rsid w:val="000A15BA"/>
    <w:rsid w:val="000A2AF4"/>
    <w:rsid w:val="000A2BCC"/>
    <w:rsid w:val="000A335F"/>
    <w:rsid w:val="000A5268"/>
    <w:rsid w:val="000A53B0"/>
    <w:rsid w:val="000A54F0"/>
    <w:rsid w:val="000A5AB7"/>
    <w:rsid w:val="000A5E68"/>
    <w:rsid w:val="000A6339"/>
    <w:rsid w:val="000A64FE"/>
    <w:rsid w:val="000A72D6"/>
    <w:rsid w:val="000A72FA"/>
    <w:rsid w:val="000A7B62"/>
    <w:rsid w:val="000B0D85"/>
    <w:rsid w:val="000B0DE4"/>
    <w:rsid w:val="000B1014"/>
    <w:rsid w:val="000B1480"/>
    <w:rsid w:val="000B1875"/>
    <w:rsid w:val="000B1D35"/>
    <w:rsid w:val="000B253C"/>
    <w:rsid w:val="000B5AA7"/>
    <w:rsid w:val="000B5F39"/>
    <w:rsid w:val="000B6278"/>
    <w:rsid w:val="000B6B6F"/>
    <w:rsid w:val="000B6D40"/>
    <w:rsid w:val="000B77E7"/>
    <w:rsid w:val="000C0803"/>
    <w:rsid w:val="000C2177"/>
    <w:rsid w:val="000C2267"/>
    <w:rsid w:val="000C39DC"/>
    <w:rsid w:val="000C3DDA"/>
    <w:rsid w:val="000C4332"/>
    <w:rsid w:val="000C4D6E"/>
    <w:rsid w:val="000C5E4F"/>
    <w:rsid w:val="000C5F89"/>
    <w:rsid w:val="000C6AF3"/>
    <w:rsid w:val="000C7D20"/>
    <w:rsid w:val="000D0379"/>
    <w:rsid w:val="000D08D7"/>
    <w:rsid w:val="000D1DCD"/>
    <w:rsid w:val="000D3267"/>
    <w:rsid w:val="000D34F0"/>
    <w:rsid w:val="000D53BE"/>
    <w:rsid w:val="000D6535"/>
    <w:rsid w:val="000D6B45"/>
    <w:rsid w:val="000D6C42"/>
    <w:rsid w:val="000D7073"/>
    <w:rsid w:val="000D7E9A"/>
    <w:rsid w:val="000E0D54"/>
    <w:rsid w:val="000E16A8"/>
    <w:rsid w:val="000E192E"/>
    <w:rsid w:val="000E2D09"/>
    <w:rsid w:val="000E3803"/>
    <w:rsid w:val="000E3863"/>
    <w:rsid w:val="000E4037"/>
    <w:rsid w:val="000E6C78"/>
    <w:rsid w:val="000E701C"/>
    <w:rsid w:val="000F0C9F"/>
    <w:rsid w:val="000F13EC"/>
    <w:rsid w:val="000F14FF"/>
    <w:rsid w:val="000F44CF"/>
    <w:rsid w:val="000F493C"/>
    <w:rsid w:val="000F4A68"/>
    <w:rsid w:val="000F4C07"/>
    <w:rsid w:val="000F5034"/>
    <w:rsid w:val="000F5498"/>
    <w:rsid w:val="000F5A21"/>
    <w:rsid w:val="000F6075"/>
    <w:rsid w:val="000F67CA"/>
    <w:rsid w:val="000F796B"/>
    <w:rsid w:val="00100394"/>
    <w:rsid w:val="00101BD0"/>
    <w:rsid w:val="00103E38"/>
    <w:rsid w:val="00111AED"/>
    <w:rsid w:val="00111AF2"/>
    <w:rsid w:val="00111D4D"/>
    <w:rsid w:val="00112E14"/>
    <w:rsid w:val="00114801"/>
    <w:rsid w:val="00115255"/>
    <w:rsid w:val="00116578"/>
    <w:rsid w:val="0011689E"/>
    <w:rsid w:val="0012021C"/>
    <w:rsid w:val="00120C5F"/>
    <w:rsid w:val="00121288"/>
    <w:rsid w:val="001212EE"/>
    <w:rsid w:val="0012210A"/>
    <w:rsid w:val="001221F1"/>
    <w:rsid w:val="00122480"/>
    <w:rsid w:val="00122C03"/>
    <w:rsid w:val="00123A6A"/>
    <w:rsid w:val="00124A93"/>
    <w:rsid w:val="00124B35"/>
    <w:rsid w:val="00124B6E"/>
    <w:rsid w:val="001253FE"/>
    <w:rsid w:val="00126C59"/>
    <w:rsid w:val="00126CAF"/>
    <w:rsid w:val="00126E2B"/>
    <w:rsid w:val="00127CC8"/>
    <w:rsid w:val="00127EF8"/>
    <w:rsid w:val="00130283"/>
    <w:rsid w:val="001309CF"/>
    <w:rsid w:val="00130B8C"/>
    <w:rsid w:val="00131B47"/>
    <w:rsid w:val="00133EE0"/>
    <w:rsid w:val="001349A7"/>
    <w:rsid w:val="00136A51"/>
    <w:rsid w:val="0013706A"/>
    <w:rsid w:val="00137FAB"/>
    <w:rsid w:val="00140582"/>
    <w:rsid w:val="00140C3E"/>
    <w:rsid w:val="00140E5A"/>
    <w:rsid w:val="00141001"/>
    <w:rsid w:val="001417B7"/>
    <w:rsid w:val="00141ED1"/>
    <w:rsid w:val="001423B1"/>
    <w:rsid w:val="00142A20"/>
    <w:rsid w:val="001443CB"/>
    <w:rsid w:val="00144553"/>
    <w:rsid w:val="00145CCD"/>
    <w:rsid w:val="00147976"/>
    <w:rsid w:val="00150A03"/>
    <w:rsid w:val="00150D4F"/>
    <w:rsid w:val="0015110F"/>
    <w:rsid w:val="0015150C"/>
    <w:rsid w:val="001517EE"/>
    <w:rsid w:val="001533D7"/>
    <w:rsid w:val="00153520"/>
    <w:rsid w:val="00154378"/>
    <w:rsid w:val="0015570A"/>
    <w:rsid w:val="00156491"/>
    <w:rsid w:val="00156A02"/>
    <w:rsid w:val="00157C59"/>
    <w:rsid w:val="00161AC3"/>
    <w:rsid w:val="0016207B"/>
    <w:rsid w:val="0016245C"/>
    <w:rsid w:val="001626EF"/>
    <w:rsid w:val="00163EE3"/>
    <w:rsid w:val="001645C4"/>
    <w:rsid w:val="0016595B"/>
    <w:rsid w:val="00167E60"/>
    <w:rsid w:val="00170647"/>
    <w:rsid w:val="00171379"/>
    <w:rsid w:val="00172701"/>
    <w:rsid w:val="0017297E"/>
    <w:rsid w:val="00173D5C"/>
    <w:rsid w:val="00175A02"/>
    <w:rsid w:val="00175C41"/>
    <w:rsid w:val="00176E78"/>
    <w:rsid w:val="0017732F"/>
    <w:rsid w:val="001775C8"/>
    <w:rsid w:val="00177BE7"/>
    <w:rsid w:val="001803BD"/>
    <w:rsid w:val="001809E0"/>
    <w:rsid w:val="00180B10"/>
    <w:rsid w:val="00181B43"/>
    <w:rsid w:val="001822C6"/>
    <w:rsid w:val="0018299E"/>
    <w:rsid w:val="001833E6"/>
    <w:rsid w:val="00184DEE"/>
    <w:rsid w:val="001858AF"/>
    <w:rsid w:val="001865CC"/>
    <w:rsid w:val="00186FA6"/>
    <w:rsid w:val="00187B20"/>
    <w:rsid w:val="00190AA1"/>
    <w:rsid w:val="001927DD"/>
    <w:rsid w:val="001939B8"/>
    <w:rsid w:val="001944C4"/>
    <w:rsid w:val="00194D8E"/>
    <w:rsid w:val="00196A91"/>
    <w:rsid w:val="0019757F"/>
    <w:rsid w:val="001A0176"/>
    <w:rsid w:val="001A188C"/>
    <w:rsid w:val="001A23EA"/>
    <w:rsid w:val="001A23F2"/>
    <w:rsid w:val="001A2ABD"/>
    <w:rsid w:val="001A56F2"/>
    <w:rsid w:val="001A66EC"/>
    <w:rsid w:val="001A71B3"/>
    <w:rsid w:val="001A73CA"/>
    <w:rsid w:val="001A793A"/>
    <w:rsid w:val="001B0ED8"/>
    <w:rsid w:val="001B237C"/>
    <w:rsid w:val="001B29F5"/>
    <w:rsid w:val="001B2A1A"/>
    <w:rsid w:val="001B3A68"/>
    <w:rsid w:val="001B4097"/>
    <w:rsid w:val="001B4130"/>
    <w:rsid w:val="001B4489"/>
    <w:rsid w:val="001B45C6"/>
    <w:rsid w:val="001B63E5"/>
    <w:rsid w:val="001B67E2"/>
    <w:rsid w:val="001B731A"/>
    <w:rsid w:val="001B7501"/>
    <w:rsid w:val="001B7E1A"/>
    <w:rsid w:val="001C0178"/>
    <w:rsid w:val="001C1643"/>
    <w:rsid w:val="001C24CC"/>
    <w:rsid w:val="001C26CF"/>
    <w:rsid w:val="001C2C28"/>
    <w:rsid w:val="001C2C84"/>
    <w:rsid w:val="001C5D9C"/>
    <w:rsid w:val="001C6915"/>
    <w:rsid w:val="001C69E3"/>
    <w:rsid w:val="001C6F0F"/>
    <w:rsid w:val="001D1724"/>
    <w:rsid w:val="001D1DCB"/>
    <w:rsid w:val="001D2A50"/>
    <w:rsid w:val="001D3A09"/>
    <w:rsid w:val="001D3B11"/>
    <w:rsid w:val="001D5903"/>
    <w:rsid w:val="001D664B"/>
    <w:rsid w:val="001D7170"/>
    <w:rsid w:val="001E2382"/>
    <w:rsid w:val="001E2475"/>
    <w:rsid w:val="001E280A"/>
    <w:rsid w:val="001E2F7B"/>
    <w:rsid w:val="001E2FED"/>
    <w:rsid w:val="001E3A60"/>
    <w:rsid w:val="001E3E9C"/>
    <w:rsid w:val="001E50EA"/>
    <w:rsid w:val="001E58D3"/>
    <w:rsid w:val="001E648E"/>
    <w:rsid w:val="001E6938"/>
    <w:rsid w:val="001E6C94"/>
    <w:rsid w:val="001E717E"/>
    <w:rsid w:val="001F0460"/>
    <w:rsid w:val="001F2027"/>
    <w:rsid w:val="001F4624"/>
    <w:rsid w:val="001F4DD8"/>
    <w:rsid w:val="001F4E1A"/>
    <w:rsid w:val="001F5735"/>
    <w:rsid w:val="001F5957"/>
    <w:rsid w:val="001F63BD"/>
    <w:rsid w:val="001F6BD9"/>
    <w:rsid w:val="001F7297"/>
    <w:rsid w:val="001F7B6B"/>
    <w:rsid w:val="00200D7E"/>
    <w:rsid w:val="00200DAB"/>
    <w:rsid w:val="00201C73"/>
    <w:rsid w:val="002023C3"/>
    <w:rsid w:val="002024CB"/>
    <w:rsid w:val="00202CE1"/>
    <w:rsid w:val="00202EFD"/>
    <w:rsid w:val="002031F1"/>
    <w:rsid w:val="00203BD8"/>
    <w:rsid w:val="00203C9A"/>
    <w:rsid w:val="0020443D"/>
    <w:rsid w:val="00204875"/>
    <w:rsid w:val="0020498E"/>
    <w:rsid w:val="00204B2C"/>
    <w:rsid w:val="00205F90"/>
    <w:rsid w:val="00206327"/>
    <w:rsid w:val="00206485"/>
    <w:rsid w:val="00206596"/>
    <w:rsid w:val="0020693D"/>
    <w:rsid w:val="00206F6A"/>
    <w:rsid w:val="002079C9"/>
    <w:rsid w:val="00210123"/>
    <w:rsid w:val="00210EFE"/>
    <w:rsid w:val="00211919"/>
    <w:rsid w:val="0021197B"/>
    <w:rsid w:val="00212DE7"/>
    <w:rsid w:val="00212EB6"/>
    <w:rsid w:val="00213E57"/>
    <w:rsid w:val="00214A93"/>
    <w:rsid w:val="002153F7"/>
    <w:rsid w:val="00216A0F"/>
    <w:rsid w:val="00217ADD"/>
    <w:rsid w:val="00217AE9"/>
    <w:rsid w:val="00220692"/>
    <w:rsid w:val="0022097F"/>
    <w:rsid w:val="00220C84"/>
    <w:rsid w:val="00221324"/>
    <w:rsid w:val="00221974"/>
    <w:rsid w:val="00221CFB"/>
    <w:rsid w:val="00221D8B"/>
    <w:rsid w:val="00223081"/>
    <w:rsid w:val="002232F5"/>
    <w:rsid w:val="00224014"/>
    <w:rsid w:val="00225FE9"/>
    <w:rsid w:val="00226681"/>
    <w:rsid w:val="00227543"/>
    <w:rsid w:val="00227D2D"/>
    <w:rsid w:val="00230D0C"/>
    <w:rsid w:val="00231159"/>
    <w:rsid w:val="002314C7"/>
    <w:rsid w:val="002347EC"/>
    <w:rsid w:val="00234841"/>
    <w:rsid w:val="00235B47"/>
    <w:rsid w:val="00236CDA"/>
    <w:rsid w:val="0023721D"/>
    <w:rsid w:val="002375B0"/>
    <w:rsid w:val="00240155"/>
    <w:rsid w:val="002408A3"/>
    <w:rsid w:val="00240D6F"/>
    <w:rsid w:val="00241B1D"/>
    <w:rsid w:val="00242416"/>
    <w:rsid w:val="002425CE"/>
    <w:rsid w:val="00242661"/>
    <w:rsid w:val="00243160"/>
    <w:rsid w:val="002431DC"/>
    <w:rsid w:val="002451E4"/>
    <w:rsid w:val="0024542D"/>
    <w:rsid w:val="00246033"/>
    <w:rsid w:val="00246213"/>
    <w:rsid w:val="00246DC0"/>
    <w:rsid w:val="0024742A"/>
    <w:rsid w:val="002501C0"/>
    <w:rsid w:val="00250281"/>
    <w:rsid w:val="0025091B"/>
    <w:rsid w:val="002510BB"/>
    <w:rsid w:val="00251844"/>
    <w:rsid w:val="00252946"/>
    <w:rsid w:val="00252A7A"/>
    <w:rsid w:val="00256772"/>
    <w:rsid w:val="00262568"/>
    <w:rsid w:val="002627E5"/>
    <w:rsid w:val="00263B20"/>
    <w:rsid w:val="00263B56"/>
    <w:rsid w:val="00264396"/>
    <w:rsid w:val="00265152"/>
    <w:rsid w:val="00265813"/>
    <w:rsid w:val="00267DB1"/>
    <w:rsid w:val="00270824"/>
    <w:rsid w:val="00271AC6"/>
    <w:rsid w:val="00271CD0"/>
    <w:rsid w:val="00271D4F"/>
    <w:rsid w:val="002745E4"/>
    <w:rsid w:val="002753AB"/>
    <w:rsid w:val="00276275"/>
    <w:rsid w:val="00281440"/>
    <w:rsid w:val="00281B27"/>
    <w:rsid w:val="00281D8B"/>
    <w:rsid w:val="00282093"/>
    <w:rsid w:val="002820B5"/>
    <w:rsid w:val="00282987"/>
    <w:rsid w:val="00282C94"/>
    <w:rsid w:val="002830C2"/>
    <w:rsid w:val="00284243"/>
    <w:rsid w:val="00284C66"/>
    <w:rsid w:val="00284CBE"/>
    <w:rsid w:val="00286C9F"/>
    <w:rsid w:val="00290679"/>
    <w:rsid w:val="00291BF7"/>
    <w:rsid w:val="00292756"/>
    <w:rsid w:val="002934C0"/>
    <w:rsid w:val="00295A19"/>
    <w:rsid w:val="0029635F"/>
    <w:rsid w:val="0029781B"/>
    <w:rsid w:val="00297F25"/>
    <w:rsid w:val="002A0646"/>
    <w:rsid w:val="002A0955"/>
    <w:rsid w:val="002A0CBC"/>
    <w:rsid w:val="002A2E84"/>
    <w:rsid w:val="002A33B4"/>
    <w:rsid w:val="002A3D5D"/>
    <w:rsid w:val="002A484C"/>
    <w:rsid w:val="002A4B65"/>
    <w:rsid w:val="002A4DD4"/>
    <w:rsid w:val="002A4F88"/>
    <w:rsid w:val="002A516E"/>
    <w:rsid w:val="002A6F1F"/>
    <w:rsid w:val="002A79DD"/>
    <w:rsid w:val="002A7AC2"/>
    <w:rsid w:val="002B0591"/>
    <w:rsid w:val="002B0780"/>
    <w:rsid w:val="002B096F"/>
    <w:rsid w:val="002B0DA3"/>
    <w:rsid w:val="002B29B2"/>
    <w:rsid w:val="002B2A7B"/>
    <w:rsid w:val="002B3496"/>
    <w:rsid w:val="002B3FB8"/>
    <w:rsid w:val="002B4911"/>
    <w:rsid w:val="002B53D8"/>
    <w:rsid w:val="002B688E"/>
    <w:rsid w:val="002B695B"/>
    <w:rsid w:val="002B6DD9"/>
    <w:rsid w:val="002B7916"/>
    <w:rsid w:val="002B7932"/>
    <w:rsid w:val="002B7BD8"/>
    <w:rsid w:val="002B7EA2"/>
    <w:rsid w:val="002C1638"/>
    <w:rsid w:val="002C1FB6"/>
    <w:rsid w:val="002C2CB4"/>
    <w:rsid w:val="002C2F3F"/>
    <w:rsid w:val="002C456A"/>
    <w:rsid w:val="002C4A14"/>
    <w:rsid w:val="002C5944"/>
    <w:rsid w:val="002C5B9B"/>
    <w:rsid w:val="002C6DC8"/>
    <w:rsid w:val="002C743C"/>
    <w:rsid w:val="002C7D32"/>
    <w:rsid w:val="002D2495"/>
    <w:rsid w:val="002D437F"/>
    <w:rsid w:val="002D44CB"/>
    <w:rsid w:val="002D5528"/>
    <w:rsid w:val="002D5B6E"/>
    <w:rsid w:val="002D65EB"/>
    <w:rsid w:val="002D7E22"/>
    <w:rsid w:val="002D7E99"/>
    <w:rsid w:val="002E10F4"/>
    <w:rsid w:val="002E1E51"/>
    <w:rsid w:val="002E3A60"/>
    <w:rsid w:val="002E442C"/>
    <w:rsid w:val="002E4674"/>
    <w:rsid w:val="002E4948"/>
    <w:rsid w:val="002E55B7"/>
    <w:rsid w:val="002E5A65"/>
    <w:rsid w:val="002F0012"/>
    <w:rsid w:val="002F028B"/>
    <w:rsid w:val="002F09FE"/>
    <w:rsid w:val="002F0A36"/>
    <w:rsid w:val="002F0F8F"/>
    <w:rsid w:val="002F141B"/>
    <w:rsid w:val="002F1E0F"/>
    <w:rsid w:val="002F23AB"/>
    <w:rsid w:val="002F48AD"/>
    <w:rsid w:val="002F6EBB"/>
    <w:rsid w:val="002F74F4"/>
    <w:rsid w:val="0030015B"/>
    <w:rsid w:val="0030026D"/>
    <w:rsid w:val="0030028D"/>
    <w:rsid w:val="00301862"/>
    <w:rsid w:val="00301B64"/>
    <w:rsid w:val="0030224D"/>
    <w:rsid w:val="00302691"/>
    <w:rsid w:val="0030318D"/>
    <w:rsid w:val="0030616E"/>
    <w:rsid w:val="0030661C"/>
    <w:rsid w:val="00307AEA"/>
    <w:rsid w:val="00307E09"/>
    <w:rsid w:val="00310DAA"/>
    <w:rsid w:val="00312863"/>
    <w:rsid w:val="003133A8"/>
    <w:rsid w:val="00313862"/>
    <w:rsid w:val="00313B6C"/>
    <w:rsid w:val="0031461C"/>
    <w:rsid w:val="00314BF1"/>
    <w:rsid w:val="00314C87"/>
    <w:rsid w:val="00314FC2"/>
    <w:rsid w:val="00316248"/>
    <w:rsid w:val="00316DD1"/>
    <w:rsid w:val="00316EAF"/>
    <w:rsid w:val="00317A95"/>
    <w:rsid w:val="00317DC4"/>
    <w:rsid w:val="00317FDB"/>
    <w:rsid w:val="00320690"/>
    <w:rsid w:val="003208D2"/>
    <w:rsid w:val="00320B0D"/>
    <w:rsid w:val="00320DF1"/>
    <w:rsid w:val="003218EA"/>
    <w:rsid w:val="00321994"/>
    <w:rsid w:val="00321EE1"/>
    <w:rsid w:val="00323768"/>
    <w:rsid w:val="003246EF"/>
    <w:rsid w:val="00325375"/>
    <w:rsid w:val="003258CD"/>
    <w:rsid w:val="0032605E"/>
    <w:rsid w:val="003277B1"/>
    <w:rsid w:val="003279A9"/>
    <w:rsid w:val="003301F7"/>
    <w:rsid w:val="00330A95"/>
    <w:rsid w:val="00330CDD"/>
    <w:rsid w:val="0033167B"/>
    <w:rsid w:val="003320E6"/>
    <w:rsid w:val="003332A9"/>
    <w:rsid w:val="003346E1"/>
    <w:rsid w:val="00334E37"/>
    <w:rsid w:val="00335B18"/>
    <w:rsid w:val="00335FC8"/>
    <w:rsid w:val="00336E98"/>
    <w:rsid w:val="00337829"/>
    <w:rsid w:val="00337AAF"/>
    <w:rsid w:val="00340912"/>
    <w:rsid w:val="00340920"/>
    <w:rsid w:val="0034129C"/>
    <w:rsid w:val="0034342F"/>
    <w:rsid w:val="0034477E"/>
    <w:rsid w:val="0034491B"/>
    <w:rsid w:val="00344E9F"/>
    <w:rsid w:val="00345EE0"/>
    <w:rsid w:val="00345F25"/>
    <w:rsid w:val="00346536"/>
    <w:rsid w:val="003510FA"/>
    <w:rsid w:val="0035128E"/>
    <w:rsid w:val="00352B5D"/>
    <w:rsid w:val="00352E36"/>
    <w:rsid w:val="00353353"/>
    <w:rsid w:val="003534D0"/>
    <w:rsid w:val="00353B61"/>
    <w:rsid w:val="00354827"/>
    <w:rsid w:val="003548C0"/>
    <w:rsid w:val="0035600C"/>
    <w:rsid w:val="00356219"/>
    <w:rsid w:val="003568F3"/>
    <w:rsid w:val="00356E04"/>
    <w:rsid w:val="00356FC0"/>
    <w:rsid w:val="00357AE1"/>
    <w:rsid w:val="00357E42"/>
    <w:rsid w:val="0036388C"/>
    <w:rsid w:val="00364D0F"/>
    <w:rsid w:val="00365071"/>
    <w:rsid w:val="003653A2"/>
    <w:rsid w:val="00367B4D"/>
    <w:rsid w:val="003704EE"/>
    <w:rsid w:val="003709F2"/>
    <w:rsid w:val="00370A76"/>
    <w:rsid w:val="003729AA"/>
    <w:rsid w:val="00373614"/>
    <w:rsid w:val="00376D4B"/>
    <w:rsid w:val="00377022"/>
    <w:rsid w:val="00377E2B"/>
    <w:rsid w:val="00380217"/>
    <w:rsid w:val="0038046B"/>
    <w:rsid w:val="00380F76"/>
    <w:rsid w:val="00380FB4"/>
    <w:rsid w:val="00382770"/>
    <w:rsid w:val="00382DA6"/>
    <w:rsid w:val="00382DB5"/>
    <w:rsid w:val="00384784"/>
    <w:rsid w:val="00387140"/>
    <w:rsid w:val="00387221"/>
    <w:rsid w:val="0038730B"/>
    <w:rsid w:val="00387574"/>
    <w:rsid w:val="00387BBA"/>
    <w:rsid w:val="00391886"/>
    <w:rsid w:val="003928E8"/>
    <w:rsid w:val="0039366E"/>
    <w:rsid w:val="00395DAF"/>
    <w:rsid w:val="00397AA7"/>
    <w:rsid w:val="003A1566"/>
    <w:rsid w:val="003A4E6C"/>
    <w:rsid w:val="003A6776"/>
    <w:rsid w:val="003B1C6A"/>
    <w:rsid w:val="003B2013"/>
    <w:rsid w:val="003B2863"/>
    <w:rsid w:val="003B32AF"/>
    <w:rsid w:val="003B37D3"/>
    <w:rsid w:val="003B395E"/>
    <w:rsid w:val="003B3A81"/>
    <w:rsid w:val="003B4F1B"/>
    <w:rsid w:val="003B5708"/>
    <w:rsid w:val="003B5B00"/>
    <w:rsid w:val="003B6B4B"/>
    <w:rsid w:val="003C071D"/>
    <w:rsid w:val="003C07DE"/>
    <w:rsid w:val="003C0A6F"/>
    <w:rsid w:val="003C1CB8"/>
    <w:rsid w:val="003C3608"/>
    <w:rsid w:val="003C423D"/>
    <w:rsid w:val="003C4563"/>
    <w:rsid w:val="003C53FC"/>
    <w:rsid w:val="003C5B94"/>
    <w:rsid w:val="003C7D24"/>
    <w:rsid w:val="003C7ED3"/>
    <w:rsid w:val="003D01B4"/>
    <w:rsid w:val="003D1219"/>
    <w:rsid w:val="003D154D"/>
    <w:rsid w:val="003D1DA4"/>
    <w:rsid w:val="003D21DC"/>
    <w:rsid w:val="003D2AE9"/>
    <w:rsid w:val="003D4CC1"/>
    <w:rsid w:val="003D7A12"/>
    <w:rsid w:val="003D7B3A"/>
    <w:rsid w:val="003D7EEA"/>
    <w:rsid w:val="003E1E1C"/>
    <w:rsid w:val="003E421D"/>
    <w:rsid w:val="003E4E4C"/>
    <w:rsid w:val="003E790D"/>
    <w:rsid w:val="003E7A3B"/>
    <w:rsid w:val="003E7ADF"/>
    <w:rsid w:val="003F006F"/>
    <w:rsid w:val="003F154E"/>
    <w:rsid w:val="003F1CEB"/>
    <w:rsid w:val="003F2919"/>
    <w:rsid w:val="003F2D75"/>
    <w:rsid w:val="003F3E3C"/>
    <w:rsid w:val="003F4772"/>
    <w:rsid w:val="003F4D95"/>
    <w:rsid w:val="003F4F70"/>
    <w:rsid w:val="003F5B46"/>
    <w:rsid w:val="003F750F"/>
    <w:rsid w:val="004011F9"/>
    <w:rsid w:val="00401341"/>
    <w:rsid w:val="0040177B"/>
    <w:rsid w:val="00402958"/>
    <w:rsid w:val="0040346D"/>
    <w:rsid w:val="00403F19"/>
    <w:rsid w:val="004042C8"/>
    <w:rsid w:val="00405C4D"/>
    <w:rsid w:val="0040609D"/>
    <w:rsid w:val="0040723B"/>
    <w:rsid w:val="0040785F"/>
    <w:rsid w:val="00412DE8"/>
    <w:rsid w:val="004203A3"/>
    <w:rsid w:val="00420458"/>
    <w:rsid w:val="0042102A"/>
    <w:rsid w:val="004225B9"/>
    <w:rsid w:val="00422917"/>
    <w:rsid w:val="00424C17"/>
    <w:rsid w:val="00430F9D"/>
    <w:rsid w:val="004313A7"/>
    <w:rsid w:val="004313E8"/>
    <w:rsid w:val="004313EB"/>
    <w:rsid w:val="00431BE1"/>
    <w:rsid w:val="00431C04"/>
    <w:rsid w:val="00432277"/>
    <w:rsid w:val="004325C8"/>
    <w:rsid w:val="004342C3"/>
    <w:rsid w:val="004344CB"/>
    <w:rsid w:val="0043592F"/>
    <w:rsid w:val="00436B1B"/>
    <w:rsid w:val="00437B87"/>
    <w:rsid w:val="0044017B"/>
    <w:rsid w:val="004402E1"/>
    <w:rsid w:val="00440A8F"/>
    <w:rsid w:val="00440C80"/>
    <w:rsid w:val="00440D0B"/>
    <w:rsid w:val="004414B7"/>
    <w:rsid w:val="004459E8"/>
    <w:rsid w:val="00446266"/>
    <w:rsid w:val="004479A2"/>
    <w:rsid w:val="004501EA"/>
    <w:rsid w:val="00450FC7"/>
    <w:rsid w:val="004521E3"/>
    <w:rsid w:val="00452333"/>
    <w:rsid w:val="004528FC"/>
    <w:rsid w:val="00453E0E"/>
    <w:rsid w:val="0045502D"/>
    <w:rsid w:val="004553F9"/>
    <w:rsid w:val="004610FE"/>
    <w:rsid w:val="00461E74"/>
    <w:rsid w:val="00462329"/>
    <w:rsid w:val="00462FAF"/>
    <w:rsid w:val="0046319A"/>
    <w:rsid w:val="004675DC"/>
    <w:rsid w:val="00470493"/>
    <w:rsid w:val="00470A4A"/>
    <w:rsid w:val="00470B41"/>
    <w:rsid w:val="00470D51"/>
    <w:rsid w:val="00471439"/>
    <w:rsid w:val="00471C22"/>
    <w:rsid w:val="004723AD"/>
    <w:rsid w:val="00472C46"/>
    <w:rsid w:val="0047559F"/>
    <w:rsid w:val="004755CA"/>
    <w:rsid w:val="00475720"/>
    <w:rsid w:val="0047584C"/>
    <w:rsid w:val="00475A37"/>
    <w:rsid w:val="00475F88"/>
    <w:rsid w:val="004765DB"/>
    <w:rsid w:val="004812FF"/>
    <w:rsid w:val="00481FDE"/>
    <w:rsid w:val="00483BEC"/>
    <w:rsid w:val="004847C8"/>
    <w:rsid w:val="00485533"/>
    <w:rsid w:val="00486EDC"/>
    <w:rsid w:val="00487574"/>
    <w:rsid w:val="00487BA7"/>
    <w:rsid w:val="0049192F"/>
    <w:rsid w:val="00492917"/>
    <w:rsid w:val="00493F37"/>
    <w:rsid w:val="00494368"/>
    <w:rsid w:val="00494EAD"/>
    <w:rsid w:val="0049684A"/>
    <w:rsid w:val="00496ADD"/>
    <w:rsid w:val="00497C6B"/>
    <w:rsid w:val="00497E74"/>
    <w:rsid w:val="004A1627"/>
    <w:rsid w:val="004A16A4"/>
    <w:rsid w:val="004A17CD"/>
    <w:rsid w:val="004A20BA"/>
    <w:rsid w:val="004A251C"/>
    <w:rsid w:val="004A26DE"/>
    <w:rsid w:val="004A27C9"/>
    <w:rsid w:val="004A33EE"/>
    <w:rsid w:val="004A4103"/>
    <w:rsid w:val="004A4484"/>
    <w:rsid w:val="004A44CE"/>
    <w:rsid w:val="004A47C7"/>
    <w:rsid w:val="004A5152"/>
    <w:rsid w:val="004A5B2B"/>
    <w:rsid w:val="004A6466"/>
    <w:rsid w:val="004A6E8B"/>
    <w:rsid w:val="004A78CA"/>
    <w:rsid w:val="004B079F"/>
    <w:rsid w:val="004B2A2F"/>
    <w:rsid w:val="004B2A5A"/>
    <w:rsid w:val="004B2C32"/>
    <w:rsid w:val="004B2D38"/>
    <w:rsid w:val="004B3DA6"/>
    <w:rsid w:val="004B448F"/>
    <w:rsid w:val="004B50A0"/>
    <w:rsid w:val="004B597D"/>
    <w:rsid w:val="004B7469"/>
    <w:rsid w:val="004C0090"/>
    <w:rsid w:val="004C03FA"/>
    <w:rsid w:val="004C0839"/>
    <w:rsid w:val="004C0D46"/>
    <w:rsid w:val="004C10C1"/>
    <w:rsid w:val="004C148F"/>
    <w:rsid w:val="004C1557"/>
    <w:rsid w:val="004C18C1"/>
    <w:rsid w:val="004C1CE7"/>
    <w:rsid w:val="004C1F53"/>
    <w:rsid w:val="004C373B"/>
    <w:rsid w:val="004C3C6D"/>
    <w:rsid w:val="004C4DC2"/>
    <w:rsid w:val="004C61DA"/>
    <w:rsid w:val="004C6955"/>
    <w:rsid w:val="004C75F4"/>
    <w:rsid w:val="004D122F"/>
    <w:rsid w:val="004D1256"/>
    <w:rsid w:val="004D3D98"/>
    <w:rsid w:val="004D5634"/>
    <w:rsid w:val="004D6B3E"/>
    <w:rsid w:val="004D6C01"/>
    <w:rsid w:val="004D7B50"/>
    <w:rsid w:val="004E07E6"/>
    <w:rsid w:val="004E208C"/>
    <w:rsid w:val="004E2D92"/>
    <w:rsid w:val="004E3890"/>
    <w:rsid w:val="004E4083"/>
    <w:rsid w:val="004E4688"/>
    <w:rsid w:val="004E5BF8"/>
    <w:rsid w:val="004E6E4C"/>
    <w:rsid w:val="004E7F48"/>
    <w:rsid w:val="004F0ABC"/>
    <w:rsid w:val="004F10AC"/>
    <w:rsid w:val="004F1C6A"/>
    <w:rsid w:val="004F29D5"/>
    <w:rsid w:val="004F3099"/>
    <w:rsid w:val="004F3463"/>
    <w:rsid w:val="004F4CA0"/>
    <w:rsid w:val="004F4E11"/>
    <w:rsid w:val="004F5193"/>
    <w:rsid w:val="004F6AC9"/>
    <w:rsid w:val="004F7E92"/>
    <w:rsid w:val="00501C08"/>
    <w:rsid w:val="00501E18"/>
    <w:rsid w:val="005029F0"/>
    <w:rsid w:val="005033D1"/>
    <w:rsid w:val="005040BF"/>
    <w:rsid w:val="00504D7C"/>
    <w:rsid w:val="0050654C"/>
    <w:rsid w:val="00506951"/>
    <w:rsid w:val="00507318"/>
    <w:rsid w:val="00507D95"/>
    <w:rsid w:val="00507F22"/>
    <w:rsid w:val="00507F30"/>
    <w:rsid w:val="00510237"/>
    <w:rsid w:val="0051293A"/>
    <w:rsid w:val="00512A43"/>
    <w:rsid w:val="005136DA"/>
    <w:rsid w:val="00514B8E"/>
    <w:rsid w:val="005177E0"/>
    <w:rsid w:val="00517B71"/>
    <w:rsid w:val="00520110"/>
    <w:rsid w:val="005214F1"/>
    <w:rsid w:val="005218C8"/>
    <w:rsid w:val="005227FD"/>
    <w:rsid w:val="0052353E"/>
    <w:rsid w:val="00523780"/>
    <w:rsid w:val="00523BB9"/>
    <w:rsid w:val="00525608"/>
    <w:rsid w:val="0052616F"/>
    <w:rsid w:val="00526522"/>
    <w:rsid w:val="00527040"/>
    <w:rsid w:val="00527CE6"/>
    <w:rsid w:val="00530796"/>
    <w:rsid w:val="00530B58"/>
    <w:rsid w:val="00531612"/>
    <w:rsid w:val="005325AF"/>
    <w:rsid w:val="00532A78"/>
    <w:rsid w:val="005331FC"/>
    <w:rsid w:val="005338C8"/>
    <w:rsid w:val="00533913"/>
    <w:rsid w:val="005342BC"/>
    <w:rsid w:val="00534880"/>
    <w:rsid w:val="00535119"/>
    <w:rsid w:val="005358E4"/>
    <w:rsid w:val="00537003"/>
    <w:rsid w:val="00540489"/>
    <w:rsid w:val="005436A1"/>
    <w:rsid w:val="00543D8D"/>
    <w:rsid w:val="00545ADC"/>
    <w:rsid w:val="005504AA"/>
    <w:rsid w:val="00550631"/>
    <w:rsid w:val="005528D8"/>
    <w:rsid w:val="00552A3D"/>
    <w:rsid w:val="00554411"/>
    <w:rsid w:val="00554E78"/>
    <w:rsid w:val="00555157"/>
    <w:rsid w:val="00555635"/>
    <w:rsid w:val="005567F7"/>
    <w:rsid w:val="00556CDB"/>
    <w:rsid w:val="00557406"/>
    <w:rsid w:val="0055752B"/>
    <w:rsid w:val="005607F9"/>
    <w:rsid w:val="0056135F"/>
    <w:rsid w:val="00561A97"/>
    <w:rsid w:val="00563B68"/>
    <w:rsid w:val="00564984"/>
    <w:rsid w:val="00565022"/>
    <w:rsid w:val="00565D2C"/>
    <w:rsid w:val="00565F7F"/>
    <w:rsid w:val="00570270"/>
    <w:rsid w:val="00570375"/>
    <w:rsid w:val="00571409"/>
    <w:rsid w:val="00571A29"/>
    <w:rsid w:val="0057393A"/>
    <w:rsid w:val="00573E9C"/>
    <w:rsid w:val="00580041"/>
    <w:rsid w:val="00580768"/>
    <w:rsid w:val="00580CAF"/>
    <w:rsid w:val="00584B7D"/>
    <w:rsid w:val="0058631C"/>
    <w:rsid w:val="005864B7"/>
    <w:rsid w:val="005867D0"/>
    <w:rsid w:val="00586A5C"/>
    <w:rsid w:val="00587153"/>
    <w:rsid w:val="00587CD0"/>
    <w:rsid w:val="005900F7"/>
    <w:rsid w:val="00590E48"/>
    <w:rsid w:val="005910B4"/>
    <w:rsid w:val="00591F22"/>
    <w:rsid w:val="0059211F"/>
    <w:rsid w:val="00593799"/>
    <w:rsid w:val="0059446A"/>
    <w:rsid w:val="00594BA4"/>
    <w:rsid w:val="005953C6"/>
    <w:rsid w:val="00595700"/>
    <w:rsid w:val="00596BC9"/>
    <w:rsid w:val="00596FCF"/>
    <w:rsid w:val="005A245F"/>
    <w:rsid w:val="005A289D"/>
    <w:rsid w:val="005A2E75"/>
    <w:rsid w:val="005A40FC"/>
    <w:rsid w:val="005A41D0"/>
    <w:rsid w:val="005A4334"/>
    <w:rsid w:val="005A51C0"/>
    <w:rsid w:val="005A51E2"/>
    <w:rsid w:val="005A5465"/>
    <w:rsid w:val="005A6104"/>
    <w:rsid w:val="005A795B"/>
    <w:rsid w:val="005A7E3B"/>
    <w:rsid w:val="005B3A02"/>
    <w:rsid w:val="005B480C"/>
    <w:rsid w:val="005B4B83"/>
    <w:rsid w:val="005B4C8A"/>
    <w:rsid w:val="005B4CCF"/>
    <w:rsid w:val="005B56E8"/>
    <w:rsid w:val="005B67C4"/>
    <w:rsid w:val="005B6CD9"/>
    <w:rsid w:val="005C0D69"/>
    <w:rsid w:val="005C1299"/>
    <w:rsid w:val="005C2A55"/>
    <w:rsid w:val="005C355F"/>
    <w:rsid w:val="005C4FE5"/>
    <w:rsid w:val="005C53C4"/>
    <w:rsid w:val="005C5784"/>
    <w:rsid w:val="005C73F2"/>
    <w:rsid w:val="005C74E7"/>
    <w:rsid w:val="005D1796"/>
    <w:rsid w:val="005D1D3F"/>
    <w:rsid w:val="005D1E19"/>
    <w:rsid w:val="005D2471"/>
    <w:rsid w:val="005D2587"/>
    <w:rsid w:val="005D27E1"/>
    <w:rsid w:val="005D41B7"/>
    <w:rsid w:val="005D4F4B"/>
    <w:rsid w:val="005D5332"/>
    <w:rsid w:val="005D5467"/>
    <w:rsid w:val="005D5E89"/>
    <w:rsid w:val="005D5EF8"/>
    <w:rsid w:val="005D6484"/>
    <w:rsid w:val="005D65C6"/>
    <w:rsid w:val="005D746F"/>
    <w:rsid w:val="005E04BD"/>
    <w:rsid w:val="005E07EF"/>
    <w:rsid w:val="005E093D"/>
    <w:rsid w:val="005E0E79"/>
    <w:rsid w:val="005E1340"/>
    <w:rsid w:val="005E2219"/>
    <w:rsid w:val="005E27DC"/>
    <w:rsid w:val="005E360D"/>
    <w:rsid w:val="005E3CBC"/>
    <w:rsid w:val="005E44AA"/>
    <w:rsid w:val="005E52FD"/>
    <w:rsid w:val="005E661D"/>
    <w:rsid w:val="005F0C21"/>
    <w:rsid w:val="005F119A"/>
    <w:rsid w:val="005F15A1"/>
    <w:rsid w:val="005F1AC6"/>
    <w:rsid w:val="005F2014"/>
    <w:rsid w:val="005F24CD"/>
    <w:rsid w:val="005F25CE"/>
    <w:rsid w:val="005F329D"/>
    <w:rsid w:val="005F4FE3"/>
    <w:rsid w:val="005F5E05"/>
    <w:rsid w:val="005F7AE8"/>
    <w:rsid w:val="006018A6"/>
    <w:rsid w:val="0060389C"/>
    <w:rsid w:val="00603E13"/>
    <w:rsid w:val="00604E87"/>
    <w:rsid w:val="00605029"/>
    <w:rsid w:val="0060564B"/>
    <w:rsid w:val="00606995"/>
    <w:rsid w:val="00606C28"/>
    <w:rsid w:val="00610E8A"/>
    <w:rsid w:val="006114B8"/>
    <w:rsid w:val="006125F7"/>
    <w:rsid w:val="006141A6"/>
    <w:rsid w:val="0061580B"/>
    <w:rsid w:val="006201FE"/>
    <w:rsid w:val="00620551"/>
    <w:rsid w:val="0062259E"/>
    <w:rsid w:val="006229EB"/>
    <w:rsid w:val="00624630"/>
    <w:rsid w:val="0062593B"/>
    <w:rsid w:val="00625E8C"/>
    <w:rsid w:val="00630B1D"/>
    <w:rsid w:val="0063248A"/>
    <w:rsid w:val="006352AB"/>
    <w:rsid w:val="00636183"/>
    <w:rsid w:val="006373A9"/>
    <w:rsid w:val="00637C09"/>
    <w:rsid w:val="0064019A"/>
    <w:rsid w:val="0064047F"/>
    <w:rsid w:val="00640769"/>
    <w:rsid w:val="006407BA"/>
    <w:rsid w:val="00640D5E"/>
    <w:rsid w:val="00641485"/>
    <w:rsid w:val="00641C48"/>
    <w:rsid w:val="0064399F"/>
    <w:rsid w:val="00644ED8"/>
    <w:rsid w:val="00645205"/>
    <w:rsid w:val="0064697F"/>
    <w:rsid w:val="00646A26"/>
    <w:rsid w:val="00646E44"/>
    <w:rsid w:val="00652506"/>
    <w:rsid w:val="00652515"/>
    <w:rsid w:val="00652C21"/>
    <w:rsid w:val="0065316B"/>
    <w:rsid w:val="00653523"/>
    <w:rsid w:val="006541AF"/>
    <w:rsid w:val="00654483"/>
    <w:rsid w:val="00654C18"/>
    <w:rsid w:val="006556E2"/>
    <w:rsid w:val="0065600F"/>
    <w:rsid w:val="00656441"/>
    <w:rsid w:val="006567BB"/>
    <w:rsid w:val="006568A0"/>
    <w:rsid w:val="00656E65"/>
    <w:rsid w:val="00657859"/>
    <w:rsid w:val="0066262B"/>
    <w:rsid w:val="0066267C"/>
    <w:rsid w:val="006632F4"/>
    <w:rsid w:val="00664256"/>
    <w:rsid w:val="0066460C"/>
    <w:rsid w:val="00664A89"/>
    <w:rsid w:val="0066586B"/>
    <w:rsid w:val="006660DE"/>
    <w:rsid w:val="006718E1"/>
    <w:rsid w:val="00671DAD"/>
    <w:rsid w:val="0067390D"/>
    <w:rsid w:val="00673EFE"/>
    <w:rsid w:val="006755F8"/>
    <w:rsid w:val="00675890"/>
    <w:rsid w:val="00677B77"/>
    <w:rsid w:val="00677CD5"/>
    <w:rsid w:val="00680008"/>
    <w:rsid w:val="00681175"/>
    <w:rsid w:val="006813D3"/>
    <w:rsid w:val="00682AF3"/>
    <w:rsid w:val="00683B1D"/>
    <w:rsid w:val="0068469A"/>
    <w:rsid w:val="00685F7C"/>
    <w:rsid w:val="00687087"/>
    <w:rsid w:val="0068715E"/>
    <w:rsid w:val="00687369"/>
    <w:rsid w:val="006901FD"/>
    <w:rsid w:val="00691137"/>
    <w:rsid w:val="00691ED1"/>
    <w:rsid w:val="00692BEC"/>
    <w:rsid w:val="0069356A"/>
    <w:rsid w:val="006947B4"/>
    <w:rsid w:val="00694B8F"/>
    <w:rsid w:val="00697121"/>
    <w:rsid w:val="006977EA"/>
    <w:rsid w:val="00697831"/>
    <w:rsid w:val="006A0EE3"/>
    <w:rsid w:val="006A15D9"/>
    <w:rsid w:val="006A2296"/>
    <w:rsid w:val="006A55F9"/>
    <w:rsid w:val="006A5743"/>
    <w:rsid w:val="006A59B3"/>
    <w:rsid w:val="006A6FCF"/>
    <w:rsid w:val="006A77F1"/>
    <w:rsid w:val="006B113A"/>
    <w:rsid w:val="006B228F"/>
    <w:rsid w:val="006B2B16"/>
    <w:rsid w:val="006B3C00"/>
    <w:rsid w:val="006B4A43"/>
    <w:rsid w:val="006B658E"/>
    <w:rsid w:val="006B771B"/>
    <w:rsid w:val="006B7A64"/>
    <w:rsid w:val="006B7AB5"/>
    <w:rsid w:val="006C07AA"/>
    <w:rsid w:val="006C0F27"/>
    <w:rsid w:val="006C113D"/>
    <w:rsid w:val="006C1FC1"/>
    <w:rsid w:val="006C212C"/>
    <w:rsid w:val="006C220E"/>
    <w:rsid w:val="006C31AC"/>
    <w:rsid w:val="006C3AF6"/>
    <w:rsid w:val="006C52F1"/>
    <w:rsid w:val="006C5DE1"/>
    <w:rsid w:val="006C6C49"/>
    <w:rsid w:val="006D043F"/>
    <w:rsid w:val="006D1043"/>
    <w:rsid w:val="006D16D3"/>
    <w:rsid w:val="006D3631"/>
    <w:rsid w:val="006D4167"/>
    <w:rsid w:val="006D41E5"/>
    <w:rsid w:val="006D440B"/>
    <w:rsid w:val="006D4739"/>
    <w:rsid w:val="006D6464"/>
    <w:rsid w:val="006D6AE5"/>
    <w:rsid w:val="006D6F6B"/>
    <w:rsid w:val="006D76AB"/>
    <w:rsid w:val="006E0423"/>
    <w:rsid w:val="006E08DA"/>
    <w:rsid w:val="006E0D65"/>
    <w:rsid w:val="006E2069"/>
    <w:rsid w:val="006E281B"/>
    <w:rsid w:val="006E2E3E"/>
    <w:rsid w:val="006E3D5D"/>
    <w:rsid w:val="006E68B8"/>
    <w:rsid w:val="006F0657"/>
    <w:rsid w:val="006F0AF7"/>
    <w:rsid w:val="006F2BDE"/>
    <w:rsid w:val="006F2C0B"/>
    <w:rsid w:val="006F320C"/>
    <w:rsid w:val="006F348E"/>
    <w:rsid w:val="006F4166"/>
    <w:rsid w:val="006F6FD0"/>
    <w:rsid w:val="007000A2"/>
    <w:rsid w:val="007010CE"/>
    <w:rsid w:val="00701337"/>
    <w:rsid w:val="007013A7"/>
    <w:rsid w:val="00701C3C"/>
    <w:rsid w:val="00702581"/>
    <w:rsid w:val="007029B6"/>
    <w:rsid w:val="00702B23"/>
    <w:rsid w:val="00702C23"/>
    <w:rsid w:val="00703380"/>
    <w:rsid w:val="0070452F"/>
    <w:rsid w:val="007058D7"/>
    <w:rsid w:val="00705EBB"/>
    <w:rsid w:val="0070688B"/>
    <w:rsid w:val="00706E3A"/>
    <w:rsid w:val="00707CC2"/>
    <w:rsid w:val="007112A6"/>
    <w:rsid w:val="00711453"/>
    <w:rsid w:val="0071254E"/>
    <w:rsid w:val="0071280A"/>
    <w:rsid w:val="00712D85"/>
    <w:rsid w:val="00713993"/>
    <w:rsid w:val="007142FC"/>
    <w:rsid w:val="00714F4B"/>
    <w:rsid w:val="0071567B"/>
    <w:rsid w:val="00715C20"/>
    <w:rsid w:val="007169EA"/>
    <w:rsid w:val="007170F7"/>
    <w:rsid w:val="007174DB"/>
    <w:rsid w:val="0072084A"/>
    <w:rsid w:val="00720EA4"/>
    <w:rsid w:val="00721217"/>
    <w:rsid w:val="00721603"/>
    <w:rsid w:val="00721984"/>
    <w:rsid w:val="00723E70"/>
    <w:rsid w:val="007256D3"/>
    <w:rsid w:val="00726B28"/>
    <w:rsid w:val="00726EB1"/>
    <w:rsid w:val="007271DA"/>
    <w:rsid w:val="007275CF"/>
    <w:rsid w:val="007277D9"/>
    <w:rsid w:val="00727BA1"/>
    <w:rsid w:val="00727FEB"/>
    <w:rsid w:val="00731310"/>
    <w:rsid w:val="00731EFE"/>
    <w:rsid w:val="007339D8"/>
    <w:rsid w:val="007339F9"/>
    <w:rsid w:val="00734333"/>
    <w:rsid w:val="007355F7"/>
    <w:rsid w:val="00735D36"/>
    <w:rsid w:val="007400DB"/>
    <w:rsid w:val="00740B1A"/>
    <w:rsid w:val="00740C60"/>
    <w:rsid w:val="007415C5"/>
    <w:rsid w:val="00744316"/>
    <w:rsid w:val="007444DE"/>
    <w:rsid w:val="00745433"/>
    <w:rsid w:val="007460D3"/>
    <w:rsid w:val="00747C11"/>
    <w:rsid w:val="00747D51"/>
    <w:rsid w:val="00750F42"/>
    <w:rsid w:val="007511BC"/>
    <w:rsid w:val="00751422"/>
    <w:rsid w:val="0075255D"/>
    <w:rsid w:val="007529C1"/>
    <w:rsid w:val="0075362C"/>
    <w:rsid w:val="00753EB6"/>
    <w:rsid w:val="0075411E"/>
    <w:rsid w:val="00754950"/>
    <w:rsid w:val="00754BFB"/>
    <w:rsid w:val="0075588C"/>
    <w:rsid w:val="00755FC1"/>
    <w:rsid w:val="00757251"/>
    <w:rsid w:val="00757D9E"/>
    <w:rsid w:val="0076036A"/>
    <w:rsid w:val="00760B02"/>
    <w:rsid w:val="00760D9A"/>
    <w:rsid w:val="0076161A"/>
    <w:rsid w:val="00761BBE"/>
    <w:rsid w:val="007622BF"/>
    <w:rsid w:val="0076239F"/>
    <w:rsid w:val="0076313B"/>
    <w:rsid w:val="007633A4"/>
    <w:rsid w:val="00763B3A"/>
    <w:rsid w:val="00763C13"/>
    <w:rsid w:val="007640B6"/>
    <w:rsid w:val="007646D1"/>
    <w:rsid w:val="00764B08"/>
    <w:rsid w:val="0076561C"/>
    <w:rsid w:val="00766216"/>
    <w:rsid w:val="00766ACF"/>
    <w:rsid w:val="0076723E"/>
    <w:rsid w:val="007673E0"/>
    <w:rsid w:val="00767B80"/>
    <w:rsid w:val="007701F2"/>
    <w:rsid w:val="00770733"/>
    <w:rsid w:val="00772370"/>
    <w:rsid w:val="007748C3"/>
    <w:rsid w:val="00774A1E"/>
    <w:rsid w:val="00774A7C"/>
    <w:rsid w:val="00774B93"/>
    <w:rsid w:val="00774E7A"/>
    <w:rsid w:val="00775D30"/>
    <w:rsid w:val="00777FA2"/>
    <w:rsid w:val="00780E1A"/>
    <w:rsid w:val="00781742"/>
    <w:rsid w:val="00782C39"/>
    <w:rsid w:val="00783BF7"/>
    <w:rsid w:val="00784CF8"/>
    <w:rsid w:val="00790310"/>
    <w:rsid w:val="00790E75"/>
    <w:rsid w:val="0079139A"/>
    <w:rsid w:val="007924AA"/>
    <w:rsid w:val="00793179"/>
    <w:rsid w:val="00794D89"/>
    <w:rsid w:val="007954D8"/>
    <w:rsid w:val="00795FBA"/>
    <w:rsid w:val="007971D7"/>
    <w:rsid w:val="007A0267"/>
    <w:rsid w:val="007A1892"/>
    <w:rsid w:val="007A1CE1"/>
    <w:rsid w:val="007A20E4"/>
    <w:rsid w:val="007A3246"/>
    <w:rsid w:val="007A3D55"/>
    <w:rsid w:val="007A47EF"/>
    <w:rsid w:val="007A51AA"/>
    <w:rsid w:val="007A561F"/>
    <w:rsid w:val="007A5AB2"/>
    <w:rsid w:val="007A5C57"/>
    <w:rsid w:val="007A7325"/>
    <w:rsid w:val="007A73D2"/>
    <w:rsid w:val="007B0366"/>
    <w:rsid w:val="007B06DD"/>
    <w:rsid w:val="007B2632"/>
    <w:rsid w:val="007B3278"/>
    <w:rsid w:val="007B39CA"/>
    <w:rsid w:val="007B5267"/>
    <w:rsid w:val="007B5314"/>
    <w:rsid w:val="007B5CFD"/>
    <w:rsid w:val="007B63B8"/>
    <w:rsid w:val="007B691C"/>
    <w:rsid w:val="007B695E"/>
    <w:rsid w:val="007B7614"/>
    <w:rsid w:val="007B7900"/>
    <w:rsid w:val="007C03D9"/>
    <w:rsid w:val="007C0510"/>
    <w:rsid w:val="007C130B"/>
    <w:rsid w:val="007C1322"/>
    <w:rsid w:val="007C1341"/>
    <w:rsid w:val="007C1B54"/>
    <w:rsid w:val="007C1D84"/>
    <w:rsid w:val="007C2719"/>
    <w:rsid w:val="007C29E8"/>
    <w:rsid w:val="007C306C"/>
    <w:rsid w:val="007C3B4E"/>
    <w:rsid w:val="007C3BE4"/>
    <w:rsid w:val="007C5DCC"/>
    <w:rsid w:val="007C66CD"/>
    <w:rsid w:val="007C66F7"/>
    <w:rsid w:val="007D0F1B"/>
    <w:rsid w:val="007D1888"/>
    <w:rsid w:val="007D1E08"/>
    <w:rsid w:val="007D2C74"/>
    <w:rsid w:val="007D5B42"/>
    <w:rsid w:val="007D6719"/>
    <w:rsid w:val="007D72F4"/>
    <w:rsid w:val="007D7740"/>
    <w:rsid w:val="007E0F40"/>
    <w:rsid w:val="007E1E1C"/>
    <w:rsid w:val="007E31F4"/>
    <w:rsid w:val="007E3298"/>
    <w:rsid w:val="007E4F54"/>
    <w:rsid w:val="007E57EB"/>
    <w:rsid w:val="007E6723"/>
    <w:rsid w:val="007E7416"/>
    <w:rsid w:val="007F07F4"/>
    <w:rsid w:val="007F0874"/>
    <w:rsid w:val="007F14C1"/>
    <w:rsid w:val="007F2361"/>
    <w:rsid w:val="007F3777"/>
    <w:rsid w:val="007F64F8"/>
    <w:rsid w:val="007F670B"/>
    <w:rsid w:val="007F6C1D"/>
    <w:rsid w:val="007F7AAD"/>
    <w:rsid w:val="0080067C"/>
    <w:rsid w:val="00800F57"/>
    <w:rsid w:val="00802ACF"/>
    <w:rsid w:val="00803AE2"/>
    <w:rsid w:val="008044EA"/>
    <w:rsid w:val="0080548E"/>
    <w:rsid w:val="00806F46"/>
    <w:rsid w:val="00807324"/>
    <w:rsid w:val="00807524"/>
    <w:rsid w:val="00807C0C"/>
    <w:rsid w:val="0081083F"/>
    <w:rsid w:val="008118FE"/>
    <w:rsid w:val="00812B6D"/>
    <w:rsid w:val="008138D3"/>
    <w:rsid w:val="00814993"/>
    <w:rsid w:val="00814DFE"/>
    <w:rsid w:val="00814EEE"/>
    <w:rsid w:val="008163F6"/>
    <w:rsid w:val="008175B5"/>
    <w:rsid w:val="008177D5"/>
    <w:rsid w:val="00817E36"/>
    <w:rsid w:val="00820B21"/>
    <w:rsid w:val="00821207"/>
    <w:rsid w:val="00821795"/>
    <w:rsid w:val="00822412"/>
    <w:rsid w:val="0082318B"/>
    <w:rsid w:val="008240ED"/>
    <w:rsid w:val="00824868"/>
    <w:rsid w:val="008249A9"/>
    <w:rsid w:val="00824AD9"/>
    <w:rsid w:val="008254C8"/>
    <w:rsid w:val="00825535"/>
    <w:rsid w:val="0082577C"/>
    <w:rsid w:val="008263F9"/>
    <w:rsid w:val="00826CCF"/>
    <w:rsid w:val="008275FC"/>
    <w:rsid w:val="00832837"/>
    <w:rsid w:val="00833157"/>
    <w:rsid w:val="00834637"/>
    <w:rsid w:val="00834B28"/>
    <w:rsid w:val="00834F19"/>
    <w:rsid w:val="0083594F"/>
    <w:rsid w:val="00836477"/>
    <w:rsid w:val="00840397"/>
    <w:rsid w:val="00841756"/>
    <w:rsid w:val="00842481"/>
    <w:rsid w:val="008427EB"/>
    <w:rsid w:val="00843FAE"/>
    <w:rsid w:val="008446F4"/>
    <w:rsid w:val="00844B66"/>
    <w:rsid w:val="00844DC4"/>
    <w:rsid w:val="00846F75"/>
    <w:rsid w:val="00847EA4"/>
    <w:rsid w:val="0085019C"/>
    <w:rsid w:val="00850300"/>
    <w:rsid w:val="0085124C"/>
    <w:rsid w:val="0085126E"/>
    <w:rsid w:val="008517F4"/>
    <w:rsid w:val="00852FE1"/>
    <w:rsid w:val="00853309"/>
    <w:rsid w:val="008537A4"/>
    <w:rsid w:val="008542EB"/>
    <w:rsid w:val="0085633A"/>
    <w:rsid w:val="008564BC"/>
    <w:rsid w:val="00857365"/>
    <w:rsid w:val="00857A93"/>
    <w:rsid w:val="00857B32"/>
    <w:rsid w:val="00857E0C"/>
    <w:rsid w:val="00860263"/>
    <w:rsid w:val="00860528"/>
    <w:rsid w:val="00860738"/>
    <w:rsid w:val="00860799"/>
    <w:rsid w:val="00860C51"/>
    <w:rsid w:val="00860E16"/>
    <w:rsid w:val="00861920"/>
    <w:rsid w:val="00863240"/>
    <w:rsid w:val="00863517"/>
    <w:rsid w:val="00865E16"/>
    <w:rsid w:val="00866062"/>
    <w:rsid w:val="008678A5"/>
    <w:rsid w:val="00867ACA"/>
    <w:rsid w:val="00870B6D"/>
    <w:rsid w:val="00871DCB"/>
    <w:rsid w:val="00872FE7"/>
    <w:rsid w:val="008732FD"/>
    <w:rsid w:val="008733FA"/>
    <w:rsid w:val="008736E3"/>
    <w:rsid w:val="0087418E"/>
    <w:rsid w:val="00874A0C"/>
    <w:rsid w:val="00875139"/>
    <w:rsid w:val="008769E2"/>
    <w:rsid w:val="008805C0"/>
    <w:rsid w:val="00881B0B"/>
    <w:rsid w:val="00882A2B"/>
    <w:rsid w:val="00882FF0"/>
    <w:rsid w:val="008832DE"/>
    <w:rsid w:val="00884DB0"/>
    <w:rsid w:val="008874B9"/>
    <w:rsid w:val="00887792"/>
    <w:rsid w:val="00890DB9"/>
    <w:rsid w:val="00895358"/>
    <w:rsid w:val="00896F61"/>
    <w:rsid w:val="008A2244"/>
    <w:rsid w:val="008A2CBA"/>
    <w:rsid w:val="008A2F33"/>
    <w:rsid w:val="008A399E"/>
    <w:rsid w:val="008A43A2"/>
    <w:rsid w:val="008A50C5"/>
    <w:rsid w:val="008A54C7"/>
    <w:rsid w:val="008A5CEB"/>
    <w:rsid w:val="008A6827"/>
    <w:rsid w:val="008A7AAF"/>
    <w:rsid w:val="008B008C"/>
    <w:rsid w:val="008B02B2"/>
    <w:rsid w:val="008B039B"/>
    <w:rsid w:val="008B0754"/>
    <w:rsid w:val="008B1DA9"/>
    <w:rsid w:val="008B4B1B"/>
    <w:rsid w:val="008B5309"/>
    <w:rsid w:val="008B7465"/>
    <w:rsid w:val="008B7830"/>
    <w:rsid w:val="008C0432"/>
    <w:rsid w:val="008C0D61"/>
    <w:rsid w:val="008C17C5"/>
    <w:rsid w:val="008C2187"/>
    <w:rsid w:val="008C238A"/>
    <w:rsid w:val="008C3C1B"/>
    <w:rsid w:val="008C5717"/>
    <w:rsid w:val="008C5F3E"/>
    <w:rsid w:val="008C5F58"/>
    <w:rsid w:val="008C61BB"/>
    <w:rsid w:val="008C6582"/>
    <w:rsid w:val="008D169D"/>
    <w:rsid w:val="008D21EA"/>
    <w:rsid w:val="008D2D64"/>
    <w:rsid w:val="008D2FD7"/>
    <w:rsid w:val="008D3BC5"/>
    <w:rsid w:val="008D42A2"/>
    <w:rsid w:val="008D4602"/>
    <w:rsid w:val="008D64B2"/>
    <w:rsid w:val="008D75E7"/>
    <w:rsid w:val="008D7A7D"/>
    <w:rsid w:val="008E14F5"/>
    <w:rsid w:val="008E2211"/>
    <w:rsid w:val="008E25C7"/>
    <w:rsid w:val="008E2D2C"/>
    <w:rsid w:val="008E2DAB"/>
    <w:rsid w:val="008E3027"/>
    <w:rsid w:val="008E3DB4"/>
    <w:rsid w:val="008E4EB8"/>
    <w:rsid w:val="008E5B8C"/>
    <w:rsid w:val="008E644C"/>
    <w:rsid w:val="008E6A78"/>
    <w:rsid w:val="008F02BA"/>
    <w:rsid w:val="008F0306"/>
    <w:rsid w:val="008F08A4"/>
    <w:rsid w:val="008F0A16"/>
    <w:rsid w:val="008F1311"/>
    <w:rsid w:val="008F13E0"/>
    <w:rsid w:val="008F1AB2"/>
    <w:rsid w:val="008F1BFA"/>
    <w:rsid w:val="008F2C32"/>
    <w:rsid w:val="008F5A05"/>
    <w:rsid w:val="008F6C7D"/>
    <w:rsid w:val="008F7E8B"/>
    <w:rsid w:val="00900707"/>
    <w:rsid w:val="00904F2F"/>
    <w:rsid w:val="0090524F"/>
    <w:rsid w:val="00905E99"/>
    <w:rsid w:val="009068CA"/>
    <w:rsid w:val="00906C59"/>
    <w:rsid w:val="009070CE"/>
    <w:rsid w:val="0090741C"/>
    <w:rsid w:val="009075FD"/>
    <w:rsid w:val="0091060A"/>
    <w:rsid w:val="00911B02"/>
    <w:rsid w:val="00913250"/>
    <w:rsid w:val="00913FF9"/>
    <w:rsid w:val="00914575"/>
    <w:rsid w:val="00916985"/>
    <w:rsid w:val="00917927"/>
    <w:rsid w:val="00920D30"/>
    <w:rsid w:val="009215A8"/>
    <w:rsid w:val="00921B8F"/>
    <w:rsid w:val="009230F2"/>
    <w:rsid w:val="0092339E"/>
    <w:rsid w:val="009233B4"/>
    <w:rsid w:val="00923615"/>
    <w:rsid w:val="00923AF4"/>
    <w:rsid w:val="00925D93"/>
    <w:rsid w:val="009261C5"/>
    <w:rsid w:val="00926374"/>
    <w:rsid w:val="009277A6"/>
    <w:rsid w:val="0092780A"/>
    <w:rsid w:val="0093283C"/>
    <w:rsid w:val="00932F67"/>
    <w:rsid w:val="00933B92"/>
    <w:rsid w:val="009341A1"/>
    <w:rsid w:val="009342C5"/>
    <w:rsid w:val="00934957"/>
    <w:rsid w:val="009363B1"/>
    <w:rsid w:val="00936782"/>
    <w:rsid w:val="00936D61"/>
    <w:rsid w:val="0093706C"/>
    <w:rsid w:val="00937701"/>
    <w:rsid w:val="00940B0A"/>
    <w:rsid w:val="00942777"/>
    <w:rsid w:val="00942AB5"/>
    <w:rsid w:val="00943199"/>
    <w:rsid w:val="00943F56"/>
    <w:rsid w:val="00945AC1"/>
    <w:rsid w:val="00947A2E"/>
    <w:rsid w:val="00947A55"/>
    <w:rsid w:val="00950B32"/>
    <w:rsid w:val="00952026"/>
    <w:rsid w:val="0095215F"/>
    <w:rsid w:val="00952371"/>
    <w:rsid w:val="00952B9E"/>
    <w:rsid w:val="00952C73"/>
    <w:rsid w:val="00953DAB"/>
    <w:rsid w:val="009552C1"/>
    <w:rsid w:val="00955E33"/>
    <w:rsid w:val="0096120D"/>
    <w:rsid w:val="00961585"/>
    <w:rsid w:val="00961B7C"/>
    <w:rsid w:val="009623EE"/>
    <w:rsid w:val="0096297B"/>
    <w:rsid w:val="00962A40"/>
    <w:rsid w:val="00963D69"/>
    <w:rsid w:val="00967826"/>
    <w:rsid w:val="00967DA7"/>
    <w:rsid w:val="009703F3"/>
    <w:rsid w:val="0097069E"/>
    <w:rsid w:val="00970F96"/>
    <w:rsid w:val="00971DBF"/>
    <w:rsid w:val="009721EC"/>
    <w:rsid w:val="00972917"/>
    <w:rsid w:val="00972A3D"/>
    <w:rsid w:val="00972AD2"/>
    <w:rsid w:val="00972C3D"/>
    <w:rsid w:val="00972FEC"/>
    <w:rsid w:val="009736EB"/>
    <w:rsid w:val="00973707"/>
    <w:rsid w:val="009755B4"/>
    <w:rsid w:val="0097714E"/>
    <w:rsid w:val="00977BDB"/>
    <w:rsid w:val="009800D9"/>
    <w:rsid w:val="00980EAD"/>
    <w:rsid w:val="00983293"/>
    <w:rsid w:val="00983A7D"/>
    <w:rsid w:val="0098537D"/>
    <w:rsid w:val="0098578F"/>
    <w:rsid w:val="009857EF"/>
    <w:rsid w:val="0098639C"/>
    <w:rsid w:val="00987374"/>
    <w:rsid w:val="009877F8"/>
    <w:rsid w:val="00987C9F"/>
    <w:rsid w:val="00990A8A"/>
    <w:rsid w:val="009924AC"/>
    <w:rsid w:val="0099284A"/>
    <w:rsid w:val="00994894"/>
    <w:rsid w:val="00995FCE"/>
    <w:rsid w:val="009967DB"/>
    <w:rsid w:val="00996BE3"/>
    <w:rsid w:val="00996E59"/>
    <w:rsid w:val="009978E8"/>
    <w:rsid w:val="00997CB2"/>
    <w:rsid w:val="009A00AF"/>
    <w:rsid w:val="009A02F2"/>
    <w:rsid w:val="009A0422"/>
    <w:rsid w:val="009A0D12"/>
    <w:rsid w:val="009A112E"/>
    <w:rsid w:val="009A1BD0"/>
    <w:rsid w:val="009A2174"/>
    <w:rsid w:val="009A394A"/>
    <w:rsid w:val="009A3F44"/>
    <w:rsid w:val="009A405B"/>
    <w:rsid w:val="009A4A74"/>
    <w:rsid w:val="009A67A6"/>
    <w:rsid w:val="009A6B14"/>
    <w:rsid w:val="009A7AC9"/>
    <w:rsid w:val="009A7F9B"/>
    <w:rsid w:val="009B2309"/>
    <w:rsid w:val="009B3842"/>
    <w:rsid w:val="009B4172"/>
    <w:rsid w:val="009B549D"/>
    <w:rsid w:val="009B7265"/>
    <w:rsid w:val="009B74DC"/>
    <w:rsid w:val="009C0B97"/>
    <w:rsid w:val="009C0C5C"/>
    <w:rsid w:val="009C123B"/>
    <w:rsid w:val="009C1CB2"/>
    <w:rsid w:val="009C2F06"/>
    <w:rsid w:val="009C4891"/>
    <w:rsid w:val="009C533C"/>
    <w:rsid w:val="009C70CE"/>
    <w:rsid w:val="009C7B81"/>
    <w:rsid w:val="009C7C64"/>
    <w:rsid w:val="009D14DD"/>
    <w:rsid w:val="009D1991"/>
    <w:rsid w:val="009D43DA"/>
    <w:rsid w:val="009D4D8F"/>
    <w:rsid w:val="009D56FC"/>
    <w:rsid w:val="009D5EDE"/>
    <w:rsid w:val="009D68AA"/>
    <w:rsid w:val="009D77BC"/>
    <w:rsid w:val="009D7895"/>
    <w:rsid w:val="009D7F92"/>
    <w:rsid w:val="009E02D9"/>
    <w:rsid w:val="009E09F2"/>
    <w:rsid w:val="009E1413"/>
    <w:rsid w:val="009E17D6"/>
    <w:rsid w:val="009E220C"/>
    <w:rsid w:val="009E3620"/>
    <w:rsid w:val="009E57A0"/>
    <w:rsid w:val="009E60F1"/>
    <w:rsid w:val="009E7C22"/>
    <w:rsid w:val="009F0CE9"/>
    <w:rsid w:val="009F1417"/>
    <w:rsid w:val="009F24CD"/>
    <w:rsid w:val="009F24F3"/>
    <w:rsid w:val="009F257D"/>
    <w:rsid w:val="009F2D0D"/>
    <w:rsid w:val="009F3605"/>
    <w:rsid w:val="009F3788"/>
    <w:rsid w:val="009F4228"/>
    <w:rsid w:val="009F6065"/>
    <w:rsid w:val="00A0132A"/>
    <w:rsid w:val="00A013F0"/>
    <w:rsid w:val="00A01640"/>
    <w:rsid w:val="00A01A70"/>
    <w:rsid w:val="00A037AA"/>
    <w:rsid w:val="00A03A16"/>
    <w:rsid w:val="00A03DFE"/>
    <w:rsid w:val="00A04672"/>
    <w:rsid w:val="00A05C0D"/>
    <w:rsid w:val="00A05F1C"/>
    <w:rsid w:val="00A064FE"/>
    <w:rsid w:val="00A06830"/>
    <w:rsid w:val="00A07659"/>
    <w:rsid w:val="00A079E0"/>
    <w:rsid w:val="00A108E8"/>
    <w:rsid w:val="00A10D32"/>
    <w:rsid w:val="00A11F7E"/>
    <w:rsid w:val="00A129AA"/>
    <w:rsid w:val="00A12ADC"/>
    <w:rsid w:val="00A1499A"/>
    <w:rsid w:val="00A14ED4"/>
    <w:rsid w:val="00A158E0"/>
    <w:rsid w:val="00A15B86"/>
    <w:rsid w:val="00A161E1"/>
    <w:rsid w:val="00A164A5"/>
    <w:rsid w:val="00A21513"/>
    <w:rsid w:val="00A216BD"/>
    <w:rsid w:val="00A21EA9"/>
    <w:rsid w:val="00A24216"/>
    <w:rsid w:val="00A26ABC"/>
    <w:rsid w:val="00A27675"/>
    <w:rsid w:val="00A3125C"/>
    <w:rsid w:val="00A31732"/>
    <w:rsid w:val="00A322A7"/>
    <w:rsid w:val="00A32856"/>
    <w:rsid w:val="00A32B73"/>
    <w:rsid w:val="00A32BD3"/>
    <w:rsid w:val="00A373C6"/>
    <w:rsid w:val="00A3796A"/>
    <w:rsid w:val="00A37C47"/>
    <w:rsid w:val="00A40119"/>
    <w:rsid w:val="00A403B5"/>
    <w:rsid w:val="00A403C1"/>
    <w:rsid w:val="00A40D5A"/>
    <w:rsid w:val="00A41981"/>
    <w:rsid w:val="00A4293D"/>
    <w:rsid w:val="00A443DF"/>
    <w:rsid w:val="00A448BD"/>
    <w:rsid w:val="00A44AD1"/>
    <w:rsid w:val="00A44C30"/>
    <w:rsid w:val="00A47BDA"/>
    <w:rsid w:val="00A51671"/>
    <w:rsid w:val="00A519CB"/>
    <w:rsid w:val="00A5225F"/>
    <w:rsid w:val="00A526F5"/>
    <w:rsid w:val="00A5272F"/>
    <w:rsid w:val="00A52807"/>
    <w:rsid w:val="00A52F23"/>
    <w:rsid w:val="00A53FEE"/>
    <w:rsid w:val="00A54F92"/>
    <w:rsid w:val="00A55166"/>
    <w:rsid w:val="00A55A89"/>
    <w:rsid w:val="00A55AA6"/>
    <w:rsid w:val="00A5610B"/>
    <w:rsid w:val="00A565A1"/>
    <w:rsid w:val="00A56E51"/>
    <w:rsid w:val="00A57A70"/>
    <w:rsid w:val="00A57B07"/>
    <w:rsid w:val="00A57FCA"/>
    <w:rsid w:val="00A606AC"/>
    <w:rsid w:val="00A60A0F"/>
    <w:rsid w:val="00A60CB7"/>
    <w:rsid w:val="00A6117E"/>
    <w:rsid w:val="00A61459"/>
    <w:rsid w:val="00A61A9E"/>
    <w:rsid w:val="00A62505"/>
    <w:rsid w:val="00A633B5"/>
    <w:rsid w:val="00A64ACB"/>
    <w:rsid w:val="00A64FB4"/>
    <w:rsid w:val="00A65E49"/>
    <w:rsid w:val="00A66839"/>
    <w:rsid w:val="00A66935"/>
    <w:rsid w:val="00A670AF"/>
    <w:rsid w:val="00A6743C"/>
    <w:rsid w:val="00A6778A"/>
    <w:rsid w:val="00A71098"/>
    <w:rsid w:val="00A71E7B"/>
    <w:rsid w:val="00A746FA"/>
    <w:rsid w:val="00A74E50"/>
    <w:rsid w:val="00A76C56"/>
    <w:rsid w:val="00A775A9"/>
    <w:rsid w:val="00A77982"/>
    <w:rsid w:val="00A77991"/>
    <w:rsid w:val="00A77B7A"/>
    <w:rsid w:val="00A77EEF"/>
    <w:rsid w:val="00A800B5"/>
    <w:rsid w:val="00A80187"/>
    <w:rsid w:val="00A80E06"/>
    <w:rsid w:val="00A821ED"/>
    <w:rsid w:val="00A828E8"/>
    <w:rsid w:val="00A8381F"/>
    <w:rsid w:val="00A83D77"/>
    <w:rsid w:val="00A844B6"/>
    <w:rsid w:val="00A86227"/>
    <w:rsid w:val="00A8629C"/>
    <w:rsid w:val="00A8738F"/>
    <w:rsid w:val="00A90243"/>
    <w:rsid w:val="00A90E3B"/>
    <w:rsid w:val="00A91249"/>
    <w:rsid w:val="00A927D6"/>
    <w:rsid w:val="00A92A45"/>
    <w:rsid w:val="00A93D1C"/>
    <w:rsid w:val="00A94146"/>
    <w:rsid w:val="00A97B8A"/>
    <w:rsid w:val="00A97C0B"/>
    <w:rsid w:val="00AA036F"/>
    <w:rsid w:val="00AA3993"/>
    <w:rsid w:val="00AA3D91"/>
    <w:rsid w:val="00AA3EEF"/>
    <w:rsid w:val="00AA5045"/>
    <w:rsid w:val="00AA746B"/>
    <w:rsid w:val="00AA7D91"/>
    <w:rsid w:val="00AB1206"/>
    <w:rsid w:val="00AB4897"/>
    <w:rsid w:val="00AB511F"/>
    <w:rsid w:val="00AB51DC"/>
    <w:rsid w:val="00AB693D"/>
    <w:rsid w:val="00AB6A3E"/>
    <w:rsid w:val="00AB7812"/>
    <w:rsid w:val="00AB7BC5"/>
    <w:rsid w:val="00AC0550"/>
    <w:rsid w:val="00AC075E"/>
    <w:rsid w:val="00AC0E46"/>
    <w:rsid w:val="00AC4E76"/>
    <w:rsid w:val="00AC68A5"/>
    <w:rsid w:val="00AC6904"/>
    <w:rsid w:val="00AC75DC"/>
    <w:rsid w:val="00AD0334"/>
    <w:rsid w:val="00AD0AE8"/>
    <w:rsid w:val="00AD1559"/>
    <w:rsid w:val="00AD309C"/>
    <w:rsid w:val="00AD64E7"/>
    <w:rsid w:val="00AD6BB5"/>
    <w:rsid w:val="00AD769A"/>
    <w:rsid w:val="00AE0A22"/>
    <w:rsid w:val="00AE1FFE"/>
    <w:rsid w:val="00AE2069"/>
    <w:rsid w:val="00AE2D7A"/>
    <w:rsid w:val="00AE38E0"/>
    <w:rsid w:val="00AE418D"/>
    <w:rsid w:val="00AE63B8"/>
    <w:rsid w:val="00AE6894"/>
    <w:rsid w:val="00AE7251"/>
    <w:rsid w:val="00AF0F1B"/>
    <w:rsid w:val="00AF1016"/>
    <w:rsid w:val="00AF1B8E"/>
    <w:rsid w:val="00AF1C49"/>
    <w:rsid w:val="00AF30E4"/>
    <w:rsid w:val="00AF60E5"/>
    <w:rsid w:val="00AF61EF"/>
    <w:rsid w:val="00B002D6"/>
    <w:rsid w:val="00B0137D"/>
    <w:rsid w:val="00B03603"/>
    <w:rsid w:val="00B048B6"/>
    <w:rsid w:val="00B04D67"/>
    <w:rsid w:val="00B05F8C"/>
    <w:rsid w:val="00B06E28"/>
    <w:rsid w:val="00B072E1"/>
    <w:rsid w:val="00B104BF"/>
    <w:rsid w:val="00B12674"/>
    <w:rsid w:val="00B132D4"/>
    <w:rsid w:val="00B133CA"/>
    <w:rsid w:val="00B15225"/>
    <w:rsid w:val="00B15D0F"/>
    <w:rsid w:val="00B17231"/>
    <w:rsid w:val="00B21405"/>
    <w:rsid w:val="00B24C5B"/>
    <w:rsid w:val="00B25D36"/>
    <w:rsid w:val="00B2688B"/>
    <w:rsid w:val="00B3070F"/>
    <w:rsid w:val="00B30D03"/>
    <w:rsid w:val="00B30FE2"/>
    <w:rsid w:val="00B31669"/>
    <w:rsid w:val="00B32C4A"/>
    <w:rsid w:val="00B3365C"/>
    <w:rsid w:val="00B342B4"/>
    <w:rsid w:val="00B3470D"/>
    <w:rsid w:val="00B35338"/>
    <w:rsid w:val="00B35D23"/>
    <w:rsid w:val="00B35F35"/>
    <w:rsid w:val="00B366B2"/>
    <w:rsid w:val="00B377F5"/>
    <w:rsid w:val="00B37B29"/>
    <w:rsid w:val="00B403DA"/>
    <w:rsid w:val="00B416BF"/>
    <w:rsid w:val="00B41871"/>
    <w:rsid w:val="00B422E3"/>
    <w:rsid w:val="00B435CF"/>
    <w:rsid w:val="00B4504F"/>
    <w:rsid w:val="00B4510D"/>
    <w:rsid w:val="00B455E3"/>
    <w:rsid w:val="00B4608E"/>
    <w:rsid w:val="00B46837"/>
    <w:rsid w:val="00B473A6"/>
    <w:rsid w:val="00B47524"/>
    <w:rsid w:val="00B4795E"/>
    <w:rsid w:val="00B5211F"/>
    <w:rsid w:val="00B52DE5"/>
    <w:rsid w:val="00B53BEE"/>
    <w:rsid w:val="00B53DE6"/>
    <w:rsid w:val="00B57916"/>
    <w:rsid w:val="00B60671"/>
    <w:rsid w:val="00B61182"/>
    <w:rsid w:val="00B64BB6"/>
    <w:rsid w:val="00B652F2"/>
    <w:rsid w:val="00B665AC"/>
    <w:rsid w:val="00B6708D"/>
    <w:rsid w:val="00B721DB"/>
    <w:rsid w:val="00B7276C"/>
    <w:rsid w:val="00B73130"/>
    <w:rsid w:val="00B74E25"/>
    <w:rsid w:val="00B75FD8"/>
    <w:rsid w:val="00B80FE4"/>
    <w:rsid w:val="00B8182F"/>
    <w:rsid w:val="00B81BC8"/>
    <w:rsid w:val="00B82635"/>
    <w:rsid w:val="00B83299"/>
    <w:rsid w:val="00B874A2"/>
    <w:rsid w:val="00B87B8B"/>
    <w:rsid w:val="00B9031C"/>
    <w:rsid w:val="00B90852"/>
    <w:rsid w:val="00B92691"/>
    <w:rsid w:val="00B9293C"/>
    <w:rsid w:val="00B92A35"/>
    <w:rsid w:val="00B92AE3"/>
    <w:rsid w:val="00B93723"/>
    <w:rsid w:val="00B93875"/>
    <w:rsid w:val="00B93BFD"/>
    <w:rsid w:val="00B9429C"/>
    <w:rsid w:val="00B947BD"/>
    <w:rsid w:val="00B947CE"/>
    <w:rsid w:val="00B95F2A"/>
    <w:rsid w:val="00BA0050"/>
    <w:rsid w:val="00BA0481"/>
    <w:rsid w:val="00BA1656"/>
    <w:rsid w:val="00BA4617"/>
    <w:rsid w:val="00BA5525"/>
    <w:rsid w:val="00BA6503"/>
    <w:rsid w:val="00BA66FA"/>
    <w:rsid w:val="00BA7724"/>
    <w:rsid w:val="00BA7904"/>
    <w:rsid w:val="00BA7CE9"/>
    <w:rsid w:val="00BB02E3"/>
    <w:rsid w:val="00BB1051"/>
    <w:rsid w:val="00BB1AA7"/>
    <w:rsid w:val="00BB3658"/>
    <w:rsid w:val="00BB3AA8"/>
    <w:rsid w:val="00BB4BC0"/>
    <w:rsid w:val="00BB4CB4"/>
    <w:rsid w:val="00BB5C5D"/>
    <w:rsid w:val="00BB5F2D"/>
    <w:rsid w:val="00BB74AE"/>
    <w:rsid w:val="00BB775A"/>
    <w:rsid w:val="00BB7A69"/>
    <w:rsid w:val="00BB7CB3"/>
    <w:rsid w:val="00BC19A8"/>
    <w:rsid w:val="00BC1A18"/>
    <w:rsid w:val="00BC2356"/>
    <w:rsid w:val="00BC484C"/>
    <w:rsid w:val="00BC53DF"/>
    <w:rsid w:val="00BC5B5C"/>
    <w:rsid w:val="00BC6573"/>
    <w:rsid w:val="00BC6AA7"/>
    <w:rsid w:val="00BC7E56"/>
    <w:rsid w:val="00BC7EAE"/>
    <w:rsid w:val="00BD0478"/>
    <w:rsid w:val="00BD04A3"/>
    <w:rsid w:val="00BD1502"/>
    <w:rsid w:val="00BD3E01"/>
    <w:rsid w:val="00BD46B5"/>
    <w:rsid w:val="00BD47CD"/>
    <w:rsid w:val="00BD62B2"/>
    <w:rsid w:val="00BD6544"/>
    <w:rsid w:val="00BE089D"/>
    <w:rsid w:val="00BE13BA"/>
    <w:rsid w:val="00BE15A7"/>
    <w:rsid w:val="00BE19D2"/>
    <w:rsid w:val="00BE21DD"/>
    <w:rsid w:val="00BE2D08"/>
    <w:rsid w:val="00BE3C93"/>
    <w:rsid w:val="00BE3E0B"/>
    <w:rsid w:val="00BE70AD"/>
    <w:rsid w:val="00BE796B"/>
    <w:rsid w:val="00BE7C86"/>
    <w:rsid w:val="00BF0285"/>
    <w:rsid w:val="00BF03EE"/>
    <w:rsid w:val="00BF07B4"/>
    <w:rsid w:val="00BF1980"/>
    <w:rsid w:val="00BF4C04"/>
    <w:rsid w:val="00BF5B4E"/>
    <w:rsid w:val="00BF67B6"/>
    <w:rsid w:val="00BF70CF"/>
    <w:rsid w:val="00BF7F7E"/>
    <w:rsid w:val="00C004EF"/>
    <w:rsid w:val="00C00866"/>
    <w:rsid w:val="00C009B4"/>
    <w:rsid w:val="00C00C1E"/>
    <w:rsid w:val="00C00DB8"/>
    <w:rsid w:val="00C01091"/>
    <w:rsid w:val="00C01523"/>
    <w:rsid w:val="00C01852"/>
    <w:rsid w:val="00C0224B"/>
    <w:rsid w:val="00C02686"/>
    <w:rsid w:val="00C02CF7"/>
    <w:rsid w:val="00C03002"/>
    <w:rsid w:val="00C034B6"/>
    <w:rsid w:val="00C03C0F"/>
    <w:rsid w:val="00C03F85"/>
    <w:rsid w:val="00C06B22"/>
    <w:rsid w:val="00C06CA4"/>
    <w:rsid w:val="00C116C2"/>
    <w:rsid w:val="00C11A69"/>
    <w:rsid w:val="00C12274"/>
    <w:rsid w:val="00C123C9"/>
    <w:rsid w:val="00C129E0"/>
    <w:rsid w:val="00C12F3C"/>
    <w:rsid w:val="00C13304"/>
    <w:rsid w:val="00C13FBB"/>
    <w:rsid w:val="00C1574B"/>
    <w:rsid w:val="00C20AAF"/>
    <w:rsid w:val="00C20B57"/>
    <w:rsid w:val="00C21786"/>
    <w:rsid w:val="00C22376"/>
    <w:rsid w:val="00C22945"/>
    <w:rsid w:val="00C22F7B"/>
    <w:rsid w:val="00C230A2"/>
    <w:rsid w:val="00C23245"/>
    <w:rsid w:val="00C24856"/>
    <w:rsid w:val="00C24DD2"/>
    <w:rsid w:val="00C26DBF"/>
    <w:rsid w:val="00C27817"/>
    <w:rsid w:val="00C27982"/>
    <w:rsid w:val="00C2799C"/>
    <w:rsid w:val="00C330CD"/>
    <w:rsid w:val="00C3322E"/>
    <w:rsid w:val="00C33FB6"/>
    <w:rsid w:val="00C362F9"/>
    <w:rsid w:val="00C3667B"/>
    <w:rsid w:val="00C36EE3"/>
    <w:rsid w:val="00C373F9"/>
    <w:rsid w:val="00C375DB"/>
    <w:rsid w:val="00C41119"/>
    <w:rsid w:val="00C420E4"/>
    <w:rsid w:val="00C42176"/>
    <w:rsid w:val="00C42CC2"/>
    <w:rsid w:val="00C44D9A"/>
    <w:rsid w:val="00C45FBE"/>
    <w:rsid w:val="00C45FD2"/>
    <w:rsid w:val="00C46673"/>
    <w:rsid w:val="00C47933"/>
    <w:rsid w:val="00C47DAD"/>
    <w:rsid w:val="00C47E46"/>
    <w:rsid w:val="00C51E10"/>
    <w:rsid w:val="00C51E83"/>
    <w:rsid w:val="00C54530"/>
    <w:rsid w:val="00C548EB"/>
    <w:rsid w:val="00C54C59"/>
    <w:rsid w:val="00C54FC5"/>
    <w:rsid w:val="00C55DDB"/>
    <w:rsid w:val="00C5734A"/>
    <w:rsid w:val="00C57775"/>
    <w:rsid w:val="00C61F10"/>
    <w:rsid w:val="00C6251B"/>
    <w:rsid w:val="00C625E9"/>
    <w:rsid w:val="00C63B6E"/>
    <w:rsid w:val="00C6520B"/>
    <w:rsid w:val="00C66494"/>
    <w:rsid w:val="00C675B7"/>
    <w:rsid w:val="00C675BB"/>
    <w:rsid w:val="00C67D85"/>
    <w:rsid w:val="00C700AB"/>
    <w:rsid w:val="00C70FA8"/>
    <w:rsid w:val="00C738B6"/>
    <w:rsid w:val="00C74871"/>
    <w:rsid w:val="00C75125"/>
    <w:rsid w:val="00C75F19"/>
    <w:rsid w:val="00C76B47"/>
    <w:rsid w:val="00C76D6A"/>
    <w:rsid w:val="00C76D6E"/>
    <w:rsid w:val="00C76F57"/>
    <w:rsid w:val="00C77440"/>
    <w:rsid w:val="00C77D39"/>
    <w:rsid w:val="00C77E6C"/>
    <w:rsid w:val="00C80398"/>
    <w:rsid w:val="00C8053C"/>
    <w:rsid w:val="00C83180"/>
    <w:rsid w:val="00C83DB4"/>
    <w:rsid w:val="00C83DE1"/>
    <w:rsid w:val="00C84BC5"/>
    <w:rsid w:val="00C85827"/>
    <w:rsid w:val="00C87C54"/>
    <w:rsid w:val="00C90170"/>
    <w:rsid w:val="00C9032F"/>
    <w:rsid w:val="00C904E5"/>
    <w:rsid w:val="00C9125B"/>
    <w:rsid w:val="00C9159A"/>
    <w:rsid w:val="00C9217D"/>
    <w:rsid w:val="00C92C79"/>
    <w:rsid w:val="00C933B9"/>
    <w:rsid w:val="00C936D7"/>
    <w:rsid w:val="00C93B08"/>
    <w:rsid w:val="00C93E15"/>
    <w:rsid w:val="00C94CF3"/>
    <w:rsid w:val="00C962EE"/>
    <w:rsid w:val="00CA12C6"/>
    <w:rsid w:val="00CA17BD"/>
    <w:rsid w:val="00CA2346"/>
    <w:rsid w:val="00CA299E"/>
    <w:rsid w:val="00CA2DD7"/>
    <w:rsid w:val="00CA3B28"/>
    <w:rsid w:val="00CA4506"/>
    <w:rsid w:val="00CA4ED9"/>
    <w:rsid w:val="00CA6E72"/>
    <w:rsid w:val="00CA74AF"/>
    <w:rsid w:val="00CA7B62"/>
    <w:rsid w:val="00CB02FD"/>
    <w:rsid w:val="00CB1091"/>
    <w:rsid w:val="00CB19F1"/>
    <w:rsid w:val="00CB1C93"/>
    <w:rsid w:val="00CB20EE"/>
    <w:rsid w:val="00CB358E"/>
    <w:rsid w:val="00CB5233"/>
    <w:rsid w:val="00CB5551"/>
    <w:rsid w:val="00CB5F8D"/>
    <w:rsid w:val="00CB6A06"/>
    <w:rsid w:val="00CB6A10"/>
    <w:rsid w:val="00CC060B"/>
    <w:rsid w:val="00CC1803"/>
    <w:rsid w:val="00CC1EC1"/>
    <w:rsid w:val="00CC2027"/>
    <w:rsid w:val="00CC24D8"/>
    <w:rsid w:val="00CC2507"/>
    <w:rsid w:val="00CC451A"/>
    <w:rsid w:val="00CC53EC"/>
    <w:rsid w:val="00CC59C0"/>
    <w:rsid w:val="00CC6367"/>
    <w:rsid w:val="00CC76E8"/>
    <w:rsid w:val="00CC77A4"/>
    <w:rsid w:val="00CC7F1A"/>
    <w:rsid w:val="00CD02A1"/>
    <w:rsid w:val="00CD04A0"/>
    <w:rsid w:val="00CD1D0F"/>
    <w:rsid w:val="00CD204E"/>
    <w:rsid w:val="00CD3932"/>
    <w:rsid w:val="00CD3EB4"/>
    <w:rsid w:val="00CD42BC"/>
    <w:rsid w:val="00CD52B2"/>
    <w:rsid w:val="00CD61D0"/>
    <w:rsid w:val="00CD668E"/>
    <w:rsid w:val="00CD68B7"/>
    <w:rsid w:val="00CD7A45"/>
    <w:rsid w:val="00CE1B67"/>
    <w:rsid w:val="00CE39C3"/>
    <w:rsid w:val="00CE3AB6"/>
    <w:rsid w:val="00CE571B"/>
    <w:rsid w:val="00CE5744"/>
    <w:rsid w:val="00CE65E5"/>
    <w:rsid w:val="00CE6DB9"/>
    <w:rsid w:val="00CE761E"/>
    <w:rsid w:val="00CF0E6A"/>
    <w:rsid w:val="00CF236F"/>
    <w:rsid w:val="00CF26D3"/>
    <w:rsid w:val="00CF3C1A"/>
    <w:rsid w:val="00CF4903"/>
    <w:rsid w:val="00CF4C8B"/>
    <w:rsid w:val="00CF56D4"/>
    <w:rsid w:val="00CF5C72"/>
    <w:rsid w:val="00CF5D1F"/>
    <w:rsid w:val="00CF6298"/>
    <w:rsid w:val="00CF7067"/>
    <w:rsid w:val="00CF7482"/>
    <w:rsid w:val="00CF7EEF"/>
    <w:rsid w:val="00D00319"/>
    <w:rsid w:val="00D00FAE"/>
    <w:rsid w:val="00D0279B"/>
    <w:rsid w:val="00D06366"/>
    <w:rsid w:val="00D101F1"/>
    <w:rsid w:val="00D119C8"/>
    <w:rsid w:val="00D12188"/>
    <w:rsid w:val="00D12C65"/>
    <w:rsid w:val="00D12FD5"/>
    <w:rsid w:val="00D135AD"/>
    <w:rsid w:val="00D14449"/>
    <w:rsid w:val="00D14550"/>
    <w:rsid w:val="00D15772"/>
    <w:rsid w:val="00D20DDA"/>
    <w:rsid w:val="00D21067"/>
    <w:rsid w:val="00D211DA"/>
    <w:rsid w:val="00D2286C"/>
    <w:rsid w:val="00D23FDA"/>
    <w:rsid w:val="00D249C5"/>
    <w:rsid w:val="00D24B11"/>
    <w:rsid w:val="00D25ACC"/>
    <w:rsid w:val="00D25D3F"/>
    <w:rsid w:val="00D26EE2"/>
    <w:rsid w:val="00D27B4F"/>
    <w:rsid w:val="00D30137"/>
    <w:rsid w:val="00D30D34"/>
    <w:rsid w:val="00D3197E"/>
    <w:rsid w:val="00D32B93"/>
    <w:rsid w:val="00D33C91"/>
    <w:rsid w:val="00D3439D"/>
    <w:rsid w:val="00D37028"/>
    <w:rsid w:val="00D37AFC"/>
    <w:rsid w:val="00D37E62"/>
    <w:rsid w:val="00D41191"/>
    <w:rsid w:val="00D41740"/>
    <w:rsid w:val="00D42297"/>
    <w:rsid w:val="00D4229B"/>
    <w:rsid w:val="00D4275C"/>
    <w:rsid w:val="00D42C73"/>
    <w:rsid w:val="00D42DEB"/>
    <w:rsid w:val="00D4345E"/>
    <w:rsid w:val="00D435D3"/>
    <w:rsid w:val="00D436BC"/>
    <w:rsid w:val="00D446C2"/>
    <w:rsid w:val="00D45855"/>
    <w:rsid w:val="00D45A4F"/>
    <w:rsid w:val="00D45D28"/>
    <w:rsid w:val="00D4692C"/>
    <w:rsid w:val="00D50032"/>
    <w:rsid w:val="00D50094"/>
    <w:rsid w:val="00D500CA"/>
    <w:rsid w:val="00D51248"/>
    <w:rsid w:val="00D51B98"/>
    <w:rsid w:val="00D51F39"/>
    <w:rsid w:val="00D536EA"/>
    <w:rsid w:val="00D54505"/>
    <w:rsid w:val="00D54C51"/>
    <w:rsid w:val="00D55A96"/>
    <w:rsid w:val="00D55FDD"/>
    <w:rsid w:val="00D570D0"/>
    <w:rsid w:val="00D57AFF"/>
    <w:rsid w:val="00D609CF"/>
    <w:rsid w:val="00D612C3"/>
    <w:rsid w:val="00D61D72"/>
    <w:rsid w:val="00D6232A"/>
    <w:rsid w:val="00D63262"/>
    <w:rsid w:val="00D6389B"/>
    <w:rsid w:val="00D65F71"/>
    <w:rsid w:val="00D663F4"/>
    <w:rsid w:val="00D67839"/>
    <w:rsid w:val="00D709B4"/>
    <w:rsid w:val="00D73220"/>
    <w:rsid w:val="00D73662"/>
    <w:rsid w:val="00D7381E"/>
    <w:rsid w:val="00D73F6A"/>
    <w:rsid w:val="00D75809"/>
    <w:rsid w:val="00D76351"/>
    <w:rsid w:val="00D76A8E"/>
    <w:rsid w:val="00D76BA4"/>
    <w:rsid w:val="00D76C1C"/>
    <w:rsid w:val="00D76C9E"/>
    <w:rsid w:val="00D77C16"/>
    <w:rsid w:val="00D808E5"/>
    <w:rsid w:val="00D80A72"/>
    <w:rsid w:val="00D8108B"/>
    <w:rsid w:val="00D81598"/>
    <w:rsid w:val="00D82468"/>
    <w:rsid w:val="00D841AC"/>
    <w:rsid w:val="00D851D5"/>
    <w:rsid w:val="00D8644C"/>
    <w:rsid w:val="00D90244"/>
    <w:rsid w:val="00D90C96"/>
    <w:rsid w:val="00D9118C"/>
    <w:rsid w:val="00D921AC"/>
    <w:rsid w:val="00D92EBF"/>
    <w:rsid w:val="00D93F51"/>
    <w:rsid w:val="00D9450E"/>
    <w:rsid w:val="00D9495B"/>
    <w:rsid w:val="00D94AC6"/>
    <w:rsid w:val="00D94B34"/>
    <w:rsid w:val="00D94C51"/>
    <w:rsid w:val="00D951E7"/>
    <w:rsid w:val="00D957F2"/>
    <w:rsid w:val="00D96F74"/>
    <w:rsid w:val="00D9726E"/>
    <w:rsid w:val="00D97C9E"/>
    <w:rsid w:val="00DA0280"/>
    <w:rsid w:val="00DA3AD9"/>
    <w:rsid w:val="00DA46DA"/>
    <w:rsid w:val="00DA4E45"/>
    <w:rsid w:val="00DA51CB"/>
    <w:rsid w:val="00DA7560"/>
    <w:rsid w:val="00DB0B64"/>
    <w:rsid w:val="00DB0BA5"/>
    <w:rsid w:val="00DB1C33"/>
    <w:rsid w:val="00DB25FC"/>
    <w:rsid w:val="00DB2690"/>
    <w:rsid w:val="00DB29AE"/>
    <w:rsid w:val="00DB3511"/>
    <w:rsid w:val="00DB36F1"/>
    <w:rsid w:val="00DB4773"/>
    <w:rsid w:val="00DB4CAE"/>
    <w:rsid w:val="00DB54B6"/>
    <w:rsid w:val="00DB6365"/>
    <w:rsid w:val="00DB69D6"/>
    <w:rsid w:val="00DB6B6C"/>
    <w:rsid w:val="00DC043B"/>
    <w:rsid w:val="00DC0A86"/>
    <w:rsid w:val="00DC18F7"/>
    <w:rsid w:val="00DC2A2E"/>
    <w:rsid w:val="00DC32B3"/>
    <w:rsid w:val="00DC3E46"/>
    <w:rsid w:val="00DC4EF1"/>
    <w:rsid w:val="00DC5272"/>
    <w:rsid w:val="00DC5883"/>
    <w:rsid w:val="00DC75BF"/>
    <w:rsid w:val="00DC7B3A"/>
    <w:rsid w:val="00DD0E47"/>
    <w:rsid w:val="00DD2E78"/>
    <w:rsid w:val="00DD3F70"/>
    <w:rsid w:val="00DD5931"/>
    <w:rsid w:val="00DD6360"/>
    <w:rsid w:val="00DE0973"/>
    <w:rsid w:val="00DE0AA1"/>
    <w:rsid w:val="00DE19C5"/>
    <w:rsid w:val="00DE1E77"/>
    <w:rsid w:val="00DE214E"/>
    <w:rsid w:val="00DE2568"/>
    <w:rsid w:val="00DE285A"/>
    <w:rsid w:val="00DE2893"/>
    <w:rsid w:val="00DE5F74"/>
    <w:rsid w:val="00DE6AD7"/>
    <w:rsid w:val="00DF0720"/>
    <w:rsid w:val="00DF0AB5"/>
    <w:rsid w:val="00DF191F"/>
    <w:rsid w:val="00DF2008"/>
    <w:rsid w:val="00DF295A"/>
    <w:rsid w:val="00DF3D99"/>
    <w:rsid w:val="00DF49E5"/>
    <w:rsid w:val="00DF5B38"/>
    <w:rsid w:val="00DF5EEC"/>
    <w:rsid w:val="00DF5F16"/>
    <w:rsid w:val="00E0047E"/>
    <w:rsid w:val="00E00FF7"/>
    <w:rsid w:val="00E02233"/>
    <w:rsid w:val="00E02A19"/>
    <w:rsid w:val="00E02EE8"/>
    <w:rsid w:val="00E05556"/>
    <w:rsid w:val="00E05E47"/>
    <w:rsid w:val="00E06E23"/>
    <w:rsid w:val="00E10826"/>
    <w:rsid w:val="00E112D3"/>
    <w:rsid w:val="00E11DC5"/>
    <w:rsid w:val="00E131F0"/>
    <w:rsid w:val="00E13877"/>
    <w:rsid w:val="00E154DD"/>
    <w:rsid w:val="00E16153"/>
    <w:rsid w:val="00E1640C"/>
    <w:rsid w:val="00E164CB"/>
    <w:rsid w:val="00E16F51"/>
    <w:rsid w:val="00E170A1"/>
    <w:rsid w:val="00E17B3A"/>
    <w:rsid w:val="00E17DB9"/>
    <w:rsid w:val="00E17E5A"/>
    <w:rsid w:val="00E2092E"/>
    <w:rsid w:val="00E20B6C"/>
    <w:rsid w:val="00E23F6F"/>
    <w:rsid w:val="00E2440A"/>
    <w:rsid w:val="00E25387"/>
    <w:rsid w:val="00E26340"/>
    <w:rsid w:val="00E2646A"/>
    <w:rsid w:val="00E2693A"/>
    <w:rsid w:val="00E27FA0"/>
    <w:rsid w:val="00E3001D"/>
    <w:rsid w:val="00E3005B"/>
    <w:rsid w:val="00E30225"/>
    <w:rsid w:val="00E31584"/>
    <w:rsid w:val="00E31F64"/>
    <w:rsid w:val="00E32651"/>
    <w:rsid w:val="00E337AF"/>
    <w:rsid w:val="00E34D24"/>
    <w:rsid w:val="00E3613A"/>
    <w:rsid w:val="00E36C09"/>
    <w:rsid w:val="00E36E97"/>
    <w:rsid w:val="00E37FE2"/>
    <w:rsid w:val="00E4089A"/>
    <w:rsid w:val="00E40F4E"/>
    <w:rsid w:val="00E424D4"/>
    <w:rsid w:val="00E4263A"/>
    <w:rsid w:val="00E42EFB"/>
    <w:rsid w:val="00E44ADC"/>
    <w:rsid w:val="00E46E9C"/>
    <w:rsid w:val="00E47221"/>
    <w:rsid w:val="00E47849"/>
    <w:rsid w:val="00E507C0"/>
    <w:rsid w:val="00E50C70"/>
    <w:rsid w:val="00E50F66"/>
    <w:rsid w:val="00E51232"/>
    <w:rsid w:val="00E525D0"/>
    <w:rsid w:val="00E52C73"/>
    <w:rsid w:val="00E545B2"/>
    <w:rsid w:val="00E56857"/>
    <w:rsid w:val="00E57081"/>
    <w:rsid w:val="00E57DD2"/>
    <w:rsid w:val="00E60F14"/>
    <w:rsid w:val="00E6126B"/>
    <w:rsid w:val="00E616BA"/>
    <w:rsid w:val="00E61EFF"/>
    <w:rsid w:val="00E62205"/>
    <w:rsid w:val="00E6323A"/>
    <w:rsid w:val="00E63FEB"/>
    <w:rsid w:val="00E65844"/>
    <w:rsid w:val="00E65A0B"/>
    <w:rsid w:val="00E65A30"/>
    <w:rsid w:val="00E665F0"/>
    <w:rsid w:val="00E66FF7"/>
    <w:rsid w:val="00E672C8"/>
    <w:rsid w:val="00E67AAC"/>
    <w:rsid w:val="00E719E8"/>
    <w:rsid w:val="00E73305"/>
    <w:rsid w:val="00E73E9F"/>
    <w:rsid w:val="00E74CB7"/>
    <w:rsid w:val="00E75893"/>
    <w:rsid w:val="00E75AD5"/>
    <w:rsid w:val="00E76641"/>
    <w:rsid w:val="00E77745"/>
    <w:rsid w:val="00E778F9"/>
    <w:rsid w:val="00E808CD"/>
    <w:rsid w:val="00E80BBA"/>
    <w:rsid w:val="00E82DE1"/>
    <w:rsid w:val="00E83C77"/>
    <w:rsid w:val="00E849C1"/>
    <w:rsid w:val="00E854D3"/>
    <w:rsid w:val="00E8592B"/>
    <w:rsid w:val="00E867B6"/>
    <w:rsid w:val="00E86AA8"/>
    <w:rsid w:val="00E86F96"/>
    <w:rsid w:val="00E9126A"/>
    <w:rsid w:val="00E93924"/>
    <w:rsid w:val="00E93C42"/>
    <w:rsid w:val="00E93D30"/>
    <w:rsid w:val="00E948BB"/>
    <w:rsid w:val="00E94DAC"/>
    <w:rsid w:val="00E94DDC"/>
    <w:rsid w:val="00E95EEC"/>
    <w:rsid w:val="00E96DE2"/>
    <w:rsid w:val="00E97BB8"/>
    <w:rsid w:val="00EA0B45"/>
    <w:rsid w:val="00EA0C38"/>
    <w:rsid w:val="00EA1FDB"/>
    <w:rsid w:val="00EA26B6"/>
    <w:rsid w:val="00EA2F00"/>
    <w:rsid w:val="00EA3838"/>
    <w:rsid w:val="00EA3894"/>
    <w:rsid w:val="00EA4558"/>
    <w:rsid w:val="00EA6259"/>
    <w:rsid w:val="00EA7702"/>
    <w:rsid w:val="00EB01D7"/>
    <w:rsid w:val="00EB067C"/>
    <w:rsid w:val="00EB10E7"/>
    <w:rsid w:val="00EB1C76"/>
    <w:rsid w:val="00EB2230"/>
    <w:rsid w:val="00EB3276"/>
    <w:rsid w:val="00EB458F"/>
    <w:rsid w:val="00EB4EFF"/>
    <w:rsid w:val="00EB5A3D"/>
    <w:rsid w:val="00EB65DB"/>
    <w:rsid w:val="00EB69D3"/>
    <w:rsid w:val="00EB6C0E"/>
    <w:rsid w:val="00EC0C02"/>
    <w:rsid w:val="00EC1E2C"/>
    <w:rsid w:val="00EC1F23"/>
    <w:rsid w:val="00EC38D5"/>
    <w:rsid w:val="00EC395D"/>
    <w:rsid w:val="00EC3F5C"/>
    <w:rsid w:val="00EC4827"/>
    <w:rsid w:val="00EC4A9E"/>
    <w:rsid w:val="00EC5513"/>
    <w:rsid w:val="00EC573F"/>
    <w:rsid w:val="00EC585C"/>
    <w:rsid w:val="00EC5B5E"/>
    <w:rsid w:val="00EC63C5"/>
    <w:rsid w:val="00EC6A87"/>
    <w:rsid w:val="00EC7064"/>
    <w:rsid w:val="00EC7E30"/>
    <w:rsid w:val="00ED0385"/>
    <w:rsid w:val="00ED141D"/>
    <w:rsid w:val="00ED49AC"/>
    <w:rsid w:val="00ED4F53"/>
    <w:rsid w:val="00ED5477"/>
    <w:rsid w:val="00ED59CB"/>
    <w:rsid w:val="00ED6449"/>
    <w:rsid w:val="00ED7EB5"/>
    <w:rsid w:val="00EE051A"/>
    <w:rsid w:val="00EE0730"/>
    <w:rsid w:val="00EE27E5"/>
    <w:rsid w:val="00EE2CCB"/>
    <w:rsid w:val="00EE3226"/>
    <w:rsid w:val="00EE34C3"/>
    <w:rsid w:val="00EE50E4"/>
    <w:rsid w:val="00EE55B2"/>
    <w:rsid w:val="00EE5ECC"/>
    <w:rsid w:val="00EE5EEF"/>
    <w:rsid w:val="00EE70D6"/>
    <w:rsid w:val="00EE7FA3"/>
    <w:rsid w:val="00EF0E7D"/>
    <w:rsid w:val="00EF1C72"/>
    <w:rsid w:val="00EF2B86"/>
    <w:rsid w:val="00EF2EA2"/>
    <w:rsid w:val="00EF3556"/>
    <w:rsid w:val="00EF37C8"/>
    <w:rsid w:val="00EF5A05"/>
    <w:rsid w:val="00EF5A0E"/>
    <w:rsid w:val="00EF5AEF"/>
    <w:rsid w:val="00EF5D7E"/>
    <w:rsid w:val="00EF5E60"/>
    <w:rsid w:val="00F004A5"/>
    <w:rsid w:val="00F006A0"/>
    <w:rsid w:val="00F00D87"/>
    <w:rsid w:val="00F01A61"/>
    <w:rsid w:val="00F01CC3"/>
    <w:rsid w:val="00F027F9"/>
    <w:rsid w:val="00F0318A"/>
    <w:rsid w:val="00F0340D"/>
    <w:rsid w:val="00F04B72"/>
    <w:rsid w:val="00F05089"/>
    <w:rsid w:val="00F0542F"/>
    <w:rsid w:val="00F05695"/>
    <w:rsid w:val="00F06A55"/>
    <w:rsid w:val="00F06E97"/>
    <w:rsid w:val="00F07A8C"/>
    <w:rsid w:val="00F1187A"/>
    <w:rsid w:val="00F11B73"/>
    <w:rsid w:val="00F11D2F"/>
    <w:rsid w:val="00F11FA0"/>
    <w:rsid w:val="00F1200F"/>
    <w:rsid w:val="00F136F4"/>
    <w:rsid w:val="00F13733"/>
    <w:rsid w:val="00F1384F"/>
    <w:rsid w:val="00F14165"/>
    <w:rsid w:val="00F15663"/>
    <w:rsid w:val="00F15956"/>
    <w:rsid w:val="00F16161"/>
    <w:rsid w:val="00F2026A"/>
    <w:rsid w:val="00F22783"/>
    <w:rsid w:val="00F2346F"/>
    <w:rsid w:val="00F234F5"/>
    <w:rsid w:val="00F2419C"/>
    <w:rsid w:val="00F253B4"/>
    <w:rsid w:val="00F25795"/>
    <w:rsid w:val="00F30790"/>
    <w:rsid w:val="00F307BB"/>
    <w:rsid w:val="00F30FDE"/>
    <w:rsid w:val="00F31801"/>
    <w:rsid w:val="00F32E19"/>
    <w:rsid w:val="00F33FC5"/>
    <w:rsid w:val="00F35323"/>
    <w:rsid w:val="00F360AB"/>
    <w:rsid w:val="00F36101"/>
    <w:rsid w:val="00F36828"/>
    <w:rsid w:val="00F378A6"/>
    <w:rsid w:val="00F40D92"/>
    <w:rsid w:val="00F40EEA"/>
    <w:rsid w:val="00F411F6"/>
    <w:rsid w:val="00F41AAD"/>
    <w:rsid w:val="00F427C2"/>
    <w:rsid w:val="00F42C74"/>
    <w:rsid w:val="00F44430"/>
    <w:rsid w:val="00F445B5"/>
    <w:rsid w:val="00F45F37"/>
    <w:rsid w:val="00F50406"/>
    <w:rsid w:val="00F50BC0"/>
    <w:rsid w:val="00F51D37"/>
    <w:rsid w:val="00F5211E"/>
    <w:rsid w:val="00F52AD1"/>
    <w:rsid w:val="00F540D7"/>
    <w:rsid w:val="00F547D0"/>
    <w:rsid w:val="00F56030"/>
    <w:rsid w:val="00F568F1"/>
    <w:rsid w:val="00F57B27"/>
    <w:rsid w:val="00F60498"/>
    <w:rsid w:val="00F60C7D"/>
    <w:rsid w:val="00F626F1"/>
    <w:rsid w:val="00F62988"/>
    <w:rsid w:val="00F632D6"/>
    <w:rsid w:val="00F635C7"/>
    <w:rsid w:val="00F64C45"/>
    <w:rsid w:val="00F655C0"/>
    <w:rsid w:val="00F6587D"/>
    <w:rsid w:val="00F659D1"/>
    <w:rsid w:val="00F65F30"/>
    <w:rsid w:val="00F661E6"/>
    <w:rsid w:val="00F66D88"/>
    <w:rsid w:val="00F670EC"/>
    <w:rsid w:val="00F67173"/>
    <w:rsid w:val="00F67A24"/>
    <w:rsid w:val="00F70CD0"/>
    <w:rsid w:val="00F7159B"/>
    <w:rsid w:val="00F72793"/>
    <w:rsid w:val="00F73FF6"/>
    <w:rsid w:val="00F7435F"/>
    <w:rsid w:val="00F74DD6"/>
    <w:rsid w:val="00F758D1"/>
    <w:rsid w:val="00F75CCB"/>
    <w:rsid w:val="00F75D0D"/>
    <w:rsid w:val="00F75E39"/>
    <w:rsid w:val="00F761D0"/>
    <w:rsid w:val="00F765B4"/>
    <w:rsid w:val="00F775E6"/>
    <w:rsid w:val="00F77704"/>
    <w:rsid w:val="00F77A34"/>
    <w:rsid w:val="00F805FB"/>
    <w:rsid w:val="00F80B24"/>
    <w:rsid w:val="00F80B51"/>
    <w:rsid w:val="00F81951"/>
    <w:rsid w:val="00F82047"/>
    <w:rsid w:val="00F825CB"/>
    <w:rsid w:val="00F82E8B"/>
    <w:rsid w:val="00F83545"/>
    <w:rsid w:val="00F8394F"/>
    <w:rsid w:val="00F83F77"/>
    <w:rsid w:val="00F8588A"/>
    <w:rsid w:val="00F87AAB"/>
    <w:rsid w:val="00F91888"/>
    <w:rsid w:val="00F91DCF"/>
    <w:rsid w:val="00F92CAE"/>
    <w:rsid w:val="00F93791"/>
    <w:rsid w:val="00F94063"/>
    <w:rsid w:val="00F94602"/>
    <w:rsid w:val="00F95591"/>
    <w:rsid w:val="00F9563A"/>
    <w:rsid w:val="00F95AD3"/>
    <w:rsid w:val="00F95EA2"/>
    <w:rsid w:val="00F962BC"/>
    <w:rsid w:val="00F96786"/>
    <w:rsid w:val="00F96F66"/>
    <w:rsid w:val="00F97E2A"/>
    <w:rsid w:val="00FA055B"/>
    <w:rsid w:val="00FA0D28"/>
    <w:rsid w:val="00FA1806"/>
    <w:rsid w:val="00FA1B41"/>
    <w:rsid w:val="00FA4F78"/>
    <w:rsid w:val="00FA506A"/>
    <w:rsid w:val="00FA5B5D"/>
    <w:rsid w:val="00FA6186"/>
    <w:rsid w:val="00FA6895"/>
    <w:rsid w:val="00FA7A96"/>
    <w:rsid w:val="00FB649A"/>
    <w:rsid w:val="00FC0C04"/>
    <w:rsid w:val="00FC0C19"/>
    <w:rsid w:val="00FC32D1"/>
    <w:rsid w:val="00FC5ADE"/>
    <w:rsid w:val="00FC5CDC"/>
    <w:rsid w:val="00FC67D8"/>
    <w:rsid w:val="00FC68B5"/>
    <w:rsid w:val="00FC7B64"/>
    <w:rsid w:val="00FD0033"/>
    <w:rsid w:val="00FD03A6"/>
    <w:rsid w:val="00FD0EBF"/>
    <w:rsid w:val="00FD2600"/>
    <w:rsid w:val="00FD36EE"/>
    <w:rsid w:val="00FD561B"/>
    <w:rsid w:val="00FD7567"/>
    <w:rsid w:val="00FE12F7"/>
    <w:rsid w:val="00FE13CC"/>
    <w:rsid w:val="00FE1B59"/>
    <w:rsid w:val="00FE3C4A"/>
    <w:rsid w:val="00FE46BC"/>
    <w:rsid w:val="00FE6241"/>
    <w:rsid w:val="00FE7D49"/>
    <w:rsid w:val="00FF0B79"/>
    <w:rsid w:val="00FF2F78"/>
    <w:rsid w:val="00FF3621"/>
    <w:rsid w:val="00FF3D76"/>
    <w:rsid w:val="00FF4672"/>
    <w:rsid w:val="00FF5086"/>
    <w:rsid w:val="00FF5C7A"/>
    <w:rsid w:val="00FF699B"/>
    <w:rsid w:val="00FF6F1F"/>
    <w:rsid w:val="00FF72C9"/>
    <w:rsid w:val="00FF76B1"/>
    <w:rsid w:val="00FF7862"/>
    <w:rsid w:val="00FF7A5A"/>
    <w:rsid w:val="01706411"/>
    <w:rsid w:val="02E81735"/>
    <w:rsid w:val="02ED5AD2"/>
    <w:rsid w:val="030D17EF"/>
    <w:rsid w:val="03C21058"/>
    <w:rsid w:val="043F102A"/>
    <w:rsid w:val="04552A74"/>
    <w:rsid w:val="05A17B86"/>
    <w:rsid w:val="05E93E25"/>
    <w:rsid w:val="061B4FB8"/>
    <w:rsid w:val="0693658F"/>
    <w:rsid w:val="07971D21"/>
    <w:rsid w:val="07AF4DA8"/>
    <w:rsid w:val="09185D8C"/>
    <w:rsid w:val="094A6A2C"/>
    <w:rsid w:val="09B16C28"/>
    <w:rsid w:val="0A2911D0"/>
    <w:rsid w:val="0A480674"/>
    <w:rsid w:val="0A4C4811"/>
    <w:rsid w:val="0ACE2684"/>
    <w:rsid w:val="0B7E4D35"/>
    <w:rsid w:val="0BBC75AD"/>
    <w:rsid w:val="0C750C5A"/>
    <w:rsid w:val="0D2267B4"/>
    <w:rsid w:val="0F3D2F05"/>
    <w:rsid w:val="105F5ECD"/>
    <w:rsid w:val="109F080A"/>
    <w:rsid w:val="10CD6538"/>
    <w:rsid w:val="11035305"/>
    <w:rsid w:val="11955B15"/>
    <w:rsid w:val="12883885"/>
    <w:rsid w:val="13B63F22"/>
    <w:rsid w:val="14C726A3"/>
    <w:rsid w:val="15ED3E98"/>
    <w:rsid w:val="16AC15AE"/>
    <w:rsid w:val="16BF7288"/>
    <w:rsid w:val="16F344B1"/>
    <w:rsid w:val="179F6F80"/>
    <w:rsid w:val="17D50577"/>
    <w:rsid w:val="19AA3B98"/>
    <w:rsid w:val="19D23C33"/>
    <w:rsid w:val="1A746F3F"/>
    <w:rsid w:val="1B0B44A4"/>
    <w:rsid w:val="1B2624C2"/>
    <w:rsid w:val="1B826F09"/>
    <w:rsid w:val="1C022BF9"/>
    <w:rsid w:val="1C420A67"/>
    <w:rsid w:val="1E48653B"/>
    <w:rsid w:val="1EFC7933"/>
    <w:rsid w:val="226E5026"/>
    <w:rsid w:val="22ED11EE"/>
    <w:rsid w:val="230877C9"/>
    <w:rsid w:val="234E3F0F"/>
    <w:rsid w:val="235E3C02"/>
    <w:rsid w:val="240F5A87"/>
    <w:rsid w:val="2439441A"/>
    <w:rsid w:val="247B744E"/>
    <w:rsid w:val="250D43AA"/>
    <w:rsid w:val="25D258C6"/>
    <w:rsid w:val="25E6782D"/>
    <w:rsid w:val="26653A37"/>
    <w:rsid w:val="27705DA2"/>
    <w:rsid w:val="2A10125B"/>
    <w:rsid w:val="2A930332"/>
    <w:rsid w:val="2C1A2D1E"/>
    <w:rsid w:val="2D6E681D"/>
    <w:rsid w:val="2DD020BC"/>
    <w:rsid w:val="2E296149"/>
    <w:rsid w:val="2ECD492B"/>
    <w:rsid w:val="2F4A7D91"/>
    <w:rsid w:val="30E4050A"/>
    <w:rsid w:val="30FD5D2D"/>
    <w:rsid w:val="32F65587"/>
    <w:rsid w:val="33414892"/>
    <w:rsid w:val="34977D34"/>
    <w:rsid w:val="35F801B4"/>
    <w:rsid w:val="37E44603"/>
    <w:rsid w:val="380C35F6"/>
    <w:rsid w:val="38217CE4"/>
    <w:rsid w:val="385441F6"/>
    <w:rsid w:val="388C4E6B"/>
    <w:rsid w:val="39C502B2"/>
    <w:rsid w:val="3A0152D3"/>
    <w:rsid w:val="3A821FB7"/>
    <w:rsid w:val="3B453CC7"/>
    <w:rsid w:val="3D522BDB"/>
    <w:rsid w:val="3E60481B"/>
    <w:rsid w:val="3E620954"/>
    <w:rsid w:val="3F436A7F"/>
    <w:rsid w:val="3FEE0FAF"/>
    <w:rsid w:val="3FFF4B8C"/>
    <w:rsid w:val="404244A2"/>
    <w:rsid w:val="40DF4472"/>
    <w:rsid w:val="41085AF2"/>
    <w:rsid w:val="41484CC5"/>
    <w:rsid w:val="41565E7D"/>
    <w:rsid w:val="41676FB9"/>
    <w:rsid w:val="41D40911"/>
    <w:rsid w:val="41D6277F"/>
    <w:rsid w:val="42FF6F37"/>
    <w:rsid w:val="43BC2C79"/>
    <w:rsid w:val="440E10B9"/>
    <w:rsid w:val="444938E0"/>
    <w:rsid w:val="44667CC3"/>
    <w:rsid w:val="451A3A37"/>
    <w:rsid w:val="465B609D"/>
    <w:rsid w:val="46E14C2F"/>
    <w:rsid w:val="4713203A"/>
    <w:rsid w:val="48DC77D3"/>
    <w:rsid w:val="498D0323"/>
    <w:rsid w:val="4A075BAB"/>
    <w:rsid w:val="4B2E3285"/>
    <w:rsid w:val="4B9277A0"/>
    <w:rsid w:val="4C5A7CCD"/>
    <w:rsid w:val="4C732BE2"/>
    <w:rsid w:val="4D133AF2"/>
    <w:rsid w:val="4D1B7180"/>
    <w:rsid w:val="4DC124EB"/>
    <w:rsid w:val="4E940331"/>
    <w:rsid w:val="4EB30D8D"/>
    <w:rsid w:val="517146EE"/>
    <w:rsid w:val="51D437E3"/>
    <w:rsid w:val="53DF040E"/>
    <w:rsid w:val="554E2DA1"/>
    <w:rsid w:val="573B4089"/>
    <w:rsid w:val="58952164"/>
    <w:rsid w:val="58CA499C"/>
    <w:rsid w:val="58E27193"/>
    <w:rsid w:val="59431EA9"/>
    <w:rsid w:val="5A097E0F"/>
    <w:rsid w:val="5A9504F9"/>
    <w:rsid w:val="5ABE3CB9"/>
    <w:rsid w:val="5ADE3D3E"/>
    <w:rsid w:val="5B39199C"/>
    <w:rsid w:val="5C3E1D1A"/>
    <w:rsid w:val="5C4006DC"/>
    <w:rsid w:val="5C456D7D"/>
    <w:rsid w:val="5CA27DCF"/>
    <w:rsid w:val="5DCB1261"/>
    <w:rsid w:val="5DE76C28"/>
    <w:rsid w:val="5E745FAA"/>
    <w:rsid w:val="5FF462E4"/>
    <w:rsid w:val="61697CDE"/>
    <w:rsid w:val="617F1610"/>
    <w:rsid w:val="62EB6FCE"/>
    <w:rsid w:val="642709A5"/>
    <w:rsid w:val="64996B3A"/>
    <w:rsid w:val="655B6E7C"/>
    <w:rsid w:val="6734411D"/>
    <w:rsid w:val="68E76054"/>
    <w:rsid w:val="69975316"/>
    <w:rsid w:val="69A873DC"/>
    <w:rsid w:val="69D868F4"/>
    <w:rsid w:val="6D246AC1"/>
    <w:rsid w:val="6E3D2126"/>
    <w:rsid w:val="6E7C37DF"/>
    <w:rsid w:val="6EAB2EAC"/>
    <w:rsid w:val="6FD7158D"/>
    <w:rsid w:val="6FE45127"/>
    <w:rsid w:val="71824DAC"/>
    <w:rsid w:val="71B53B57"/>
    <w:rsid w:val="71BD713C"/>
    <w:rsid w:val="72612952"/>
    <w:rsid w:val="72941757"/>
    <w:rsid w:val="73A108CF"/>
    <w:rsid w:val="73B516F8"/>
    <w:rsid w:val="7540120F"/>
    <w:rsid w:val="77EB254B"/>
    <w:rsid w:val="78472E94"/>
    <w:rsid w:val="784C6422"/>
    <w:rsid w:val="7A136949"/>
    <w:rsid w:val="7AF40A36"/>
    <w:rsid w:val="7B043C4F"/>
    <w:rsid w:val="7B3332EE"/>
    <w:rsid w:val="7C3948CF"/>
    <w:rsid w:val="7CCC0C25"/>
    <w:rsid w:val="7D664D72"/>
    <w:rsid w:val="7D9154B3"/>
    <w:rsid w:val="7DBA16A8"/>
    <w:rsid w:val="7E0F7112"/>
    <w:rsid w:val="7E37047D"/>
    <w:rsid w:val="7EC93B9D"/>
    <w:rsid w:val="7F1001AB"/>
    <w:rsid w:val="7F140F2A"/>
    <w:rsid w:val="7F6A1C3F"/>
    <w:rsid w:val="7FC74F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7154F"/>
  <w15:docId w15:val="{C6C1E5FF-42B1-4829-9BEA-7BC83766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82C94"/>
    <w:pPr>
      <w:widowControl w:val="0"/>
    </w:pPr>
    <w:rPr>
      <w:rFonts w:eastAsia="PMingLiU"/>
      <w:kern w:val="2"/>
      <w:sz w:val="24"/>
      <w:szCs w:val="24"/>
      <w:lang w:eastAsia="zh-TW"/>
    </w:rPr>
  </w:style>
  <w:style w:type="paragraph" w:styleId="1">
    <w:name w:val="heading 1"/>
    <w:next w:val="2"/>
    <w:qFormat/>
    <w:rsid w:val="00E37FE2"/>
    <w:pPr>
      <w:keepNext/>
      <w:numPr>
        <w:numId w:val="1"/>
      </w:numPr>
      <w:spacing w:before="240" w:after="240"/>
      <w:jc w:val="both"/>
      <w:outlineLvl w:val="0"/>
    </w:pPr>
    <w:rPr>
      <w:rFonts w:ascii="Arial" w:eastAsia="黑体" w:hAnsi="Arial"/>
      <w:b/>
      <w:sz w:val="32"/>
      <w:szCs w:val="32"/>
    </w:rPr>
  </w:style>
  <w:style w:type="paragraph" w:styleId="2">
    <w:name w:val="heading 2"/>
    <w:next w:val="a1"/>
    <w:qFormat/>
    <w:rsid w:val="00E37FE2"/>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qFormat/>
    <w:rsid w:val="00E37FE2"/>
    <w:pPr>
      <w:keepNext/>
      <w:keepLines/>
      <w:numPr>
        <w:ilvl w:val="2"/>
        <w:numId w:val="2"/>
      </w:numPr>
      <w:spacing w:before="260" w:after="260" w:line="416" w:lineRule="auto"/>
      <w:jc w:val="both"/>
      <w:outlineLvl w:val="2"/>
    </w:pPr>
    <w:rPr>
      <w:rFonts w:eastAsia="黑体"/>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35"/>
    <w:unhideWhenUsed/>
    <w:qFormat/>
    <w:rsid w:val="00E37FE2"/>
    <w:rPr>
      <w:rFonts w:ascii="Cambria" w:eastAsia="黑体" w:hAnsi="Cambria"/>
      <w:sz w:val="20"/>
      <w:szCs w:val="20"/>
    </w:rPr>
  </w:style>
  <w:style w:type="paragraph" w:styleId="a6">
    <w:name w:val="annotation text"/>
    <w:basedOn w:val="a1"/>
    <w:link w:val="a7"/>
    <w:uiPriority w:val="99"/>
    <w:unhideWhenUsed/>
    <w:qFormat/>
    <w:rsid w:val="00E37FE2"/>
  </w:style>
  <w:style w:type="paragraph" w:styleId="a8">
    <w:name w:val="Balloon Text"/>
    <w:basedOn w:val="a1"/>
    <w:link w:val="a9"/>
    <w:uiPriority w:val="99"/>
    <w:semiHidden/>
    <w:unhideWhenUsed/>
    <w:qFormat/>
    <w:rsid w:val="00E37FE2"/>
    <w:rPr>
      <w:sz w:val="18"/>
      <w:szCs w:val="18"/>
    </w:rPr>
  </w:style>
  <w:style w:type="paragraph" w:styleId="aa">
    <w:name w:val="footer"/>
    <w:qFormat/>
    <w:rsid w:val="00E37FE2"/>
    <w:pPr>
      <w:tabs>
        <w:tab w:val="center" w:pos="4510"/>
        <w:tab w:val="right" w:pos="9020"/>
      </w:tabs>
    </w:pPr>
    <w:rPr>
      <w:rFonts w:ascii="Arial" w:hAnsi="Arial"/>
      <w:sz w:val="18"/>
      <w:szCs w:val="18"/>
    </w:rPr>
  </w:style>
  <w:style w:type="paragraph" w:styleId="ab">
    <w:name w:val="header"/>
    <w:qFormat/>
    <w:rsid w:val="00E37FE2"/>
    <w:pPr>
      <w:tabs>
        <w:tab w:val="center" w:pos="4153"/>
        <w:tab w:val="right" w:pos="8306"/>
      </w:tabs>
      <w:snapToGrid w:val="0"/>
      <w:jc w:val="both"/>
    </w:pPr>
    <w:rPr>
      <w:rFonts w:ascii="Arial" w:hAnsi="Arial"/>
      <w:sz w:val="18"/>
      <w:szCs w:val="18"/>
    </w:rPr>
  </w:style>
  <w:style w:type="paragraph" w:styleId="ac">
    <w:name w:val="Normal (Web)"/>
    <w:basedOn w:val="a1"/>
    <w:uiPriority w:val="99"/>
    <w:unhideWhenUsed/>
    <w:qFormat/>
    <w:rsid w:val="00E37FE2"/>
  </w:style>
  <w:style w:type="paragraph" w:styleId="ad">
    <w:name w:val="annotation subject"/>
    <w:basedOn w:val="a6"/>
    <w:next w:val="a6"/>
    <w:link w:val="ae"/>
    <w:uiPriority w:val="99"/>
    <w:semiHidden/>
    <w:unhideWhenUsed/>
    <w:qFormat/>
    <w:rsid w:val="00E37FE2"/>
    <w:rPr>
      <w:b/>
      <w:bCs/>
    </w:rPr>
  </w:style>
  <w:style w:type="character" w:styleId="af">
    <w:name w:val="Emphasis"/>
    <w:basedOn w:val="a2"/>
    <w:uiPriority w:val="20"/>
    <w:qFormat/>
    <w:rsid w:val="00E37FE2"/>
    <w:rPr>
      <w:i/>
      <w:iCs/>
    </w:rPr>
  </w:style>
  <w:style w:type="character" w:styleId="af0">
    <w:name w:val="Hyperlink"/>
    <w:basedOn w:val="a2"/>
    <w:uiPriority w:val="99"/>
    <w:unhideWhenUsed/>
    <w:qFormat/>
    <w:rsid w:val="00E37FE2"/>
    <w:rPr>
      <w:color w:val="0000FF"/>
      <w:u w:val="single"/>
    </w:rPr>
  </w:style>
  <w:style w:type="character" w:styleId="af1">
    <w:name w:val="annotation reference"/>
    <w:basedOn w:val="a2"/>
    <w:uiPriority w:val="99"/>
    <w:semiHidden/>
    <w:unhideWhenUsed/>
    <w:qFormat/>
    <w:rsid w:val="00E37FE2"/>
    <w:rPr>
      <w:sz w:val="21"/>
      <w:szCs w:val="21"/>
    </w:rPr>
  </w:style>
  <w:style w:type="paragraph" w:customStyle="1" w:styleId="a0">
    <w:name w:val="表格题注"/>
    <w:next w:val="a1"/>
    <w:qFormat/>
    <w:rsid w:val="00E37FE2"/>
    <w:pPr>
      <w:keepLines/>
      <w:numPr>
        <w:ilvl w:val="8"/>
        <w:numId w:val="3"/>
      </w:numPr>
      <w:spacing w:beforeLines="100"/>
      <w:ind w:left="1089" w:hanging="369"/>
      <w:jc w:val="center"/>
    </w:pPr>
    <w:rPr>
      <w:rFonts w:ascii="Arial" w:hAnsi="Arial"/>
      <w:sz w:val="18"/>
      <w:szCs w:val="18"/>
    </w:rPr>
  </w:style>
  <w:style w:type="paragraph" w:customStyle="1" w:styleId="af2">
    <w:name w:val="表格文本"/>
    <w:qFormat/>
    <w:rsid w:val="00E37FE2"/>
    <w:pPr>
      <w:tabs>
        <w:tab w:val="decimal" w:pos="0"/>
      </w:tabs>
    </w:pPr>
    <w:rPr>
      <w:rFonts w:ascii="Arial" w:hAnsi="Arial"/>
      <w:sz w:val="21"/>
      <w:szCs w:val="21"/>
    </w:rPr>
  </w:style>
  <w:style w:type="paragraph" w:customStyle="1" w:styleId="af3">
    <w:name w:val="表头文本"/>
    <w:qFormat/>
    <w:rsid w:val="00E37FE2"/>
    <w:pPr>
      <w:jc w:val="center"/>
    </w:pPr>
    <w:rPr>
      <w:rFonts w:ascii="Arial" w:hAnsi="Arial"/>
      <w:b/>
      <w:sz w:val="21"/>
      <w:szCs w:val="21"/>
    </w:rPr>
  </w:style>
  <w:style w:type="table" w:customStyle="1" w:styleId="af4">
    <w:name w:val="表样式"/>
    <w:basedOn w:val="a3"/>
    <w:qFormat/>
    <w:rsid w:val="00E37FE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qFormat/>
    <w:rsid w:val="00E37FE2"/>
    <w:pPr>
      <w:numPr>
        <w:ilvl w:val="7"/>
        <w:numId w:val="3"/>
      </w:numPr>
      <w:spacing w:afterLines="100"/>
      <w:ind w:left="1089" w:hanging="369"/>
      <w:jc w:val="center"/>
    </w:pPr>
    <w:rPr>
      <w:rFonts w:ascii="Arial" w:hAnsi="Arial"/>
      <w:sz w:val="18"/>
      <w:szCs w:val="18"/>
    </w:rPr>
  </w:style>
  <w:style w:type="paragraph" w:customStyle="1" w:styleId="af5">
    <w:name w:val="图样式"/>
    <w:basedOn w:val="a1"/>
    <w:qFormat/>
    <w:rsid w:val="00E37FE2"/>
    <w:pPr>
      <w:keepNext/>
      <w:widowControl/>
      <w:spacing w:before="80" w:after="80"/>
      <w:jc w:val="center"/>
    </w:pPr>
  </w:style>
  <w:style w:type="paragraph" w:customStyle="1" w:styleId="af6">
    <w:name w:val="文档标题"/>
    <w:basedOn w:val="a1"/>
    <w:qFormat/>
    <w:rsid w:val="00E37FE2"/>
    <w:pPr>
      <w:tabs>
        <w:tab w:val="left" w:pos="0"/>
      </w:tabs>
      <w:spacing w:before="300" w:after="300"/>
      <w:jc w:val="center"/>
    </w:pPr>
    <w:rPr>
      <w:rFonts w:ascii="Arial" w:eastAsia="黑体" w:hAnsi="Arial"/>
      <w:sz w:val="36"/>
      <w:szCs w:val="36"/>
    </w:rPr>
  </w:style>
  <w:style w:type="paragraph" w:customStyle="1" w:styleId="af7">
    <w:name w:val="正文（首行不缩进）"/>
    <w:basedOn w:val="a1"/>
    <w:qFormat/>
    <w:rsid w:val="00E37FE2"/>
  </w:style>
  <w:style w:type="paragraph" w:customStyle="1" w:styleId="af8">
    <w:name w:val="注示头"/>
    <w:basedOn w:val="a1"/>
    <w:qFormat/>
    <w:rsid w:val="00E37FE2"/>
    <w:pPr>
      <w:pBdr>
        <w:top w:val="single" w:sz="4" w:space="1" w:color="000000"/>
      </w:pBdr>
      <w:jc w:val="both"/>
    </w:pPr>
    <w:rPr>
      <w:rFonts w:ascii="Arial" w:eastAsia="黑体" w:hAnsi="Arial"/>
      <w:sz w:val="18"/>
      <w:szCs w:val="21"/>
    </w:rPr>
  </w:style>
  <w:style w:type="paragraph" w:customStyle="1" w:styleId="af9">
    <w:name w:val="注示文本"/>
    <w:basedOn w:val="a1"/>
    <w:qFormat/>
    <w:rsid w:val="00E37FE2"/>
    <w:pPr>
      <w:pBdr>
        <w:bottom w:val="single" w:sz="4" w:space="1" w:color="000000"/>
      </w:pBdr>
      <w:ind w:firstLine="360"/>
      <w:jc w:val="both"/>
    </w:pPr>
    <w:rPr>
      <w:rFonts w:ascii="Arial" w:eastAsia="楷体_GB2312" w:hAnsi="Arial"/>
      <w:sz w:val="18"/>
      <w:szCs w:val="18"/>
    </w:rPr>
  </w:style>
  <w:style w:type="paragraph" w:customStyle="1" w:styleId="afa">
    <w:name w:val="编写建议"/>
    <w:basedOn w:val="a1"/>
    <w:qFormat/>
    <w:rsid w:val="00E37FE2"/>
    <w:rPr>
      <w:rFonts w:ascii="Arial" w:hAnsi="Arial" w:cs="Arial"/>
      <w:i/>
      <w:color w:val="0000FF"/>
      <w:szCs w:val="21"/>
    </w:rPr>
  </w:style>
  <w:style w:type="character" w:customStyle="1" w:styleId="a9">
    <w:name w:val="批注框文本 字符"/>
    <w:basedOn w:val="a2"/>
    <w:link w:val="a8"/>
    <w:uiPriority w:val="99"/>
    <w:semiHidden/>
    <w:rsid w:val="00E37FE2"/>
    <w:rPr>
      <w:sz w:val="18"/>
      <w:szCs w:val="18"/>
    </w:rPr>
  </w:style>
  <w:style w:type="character" w:styleId="afb">
    <w:name w:val="Placeholder Text"/>
    <w:basedOn w:val="a2"/>
    <w:uiPriority w:val="99"/>
    <w:semiHidden/>
    <w:qFormat/>
    <w:rsid w:val="00E37FE2"/>
    <w:rPr>
      <w:color w:val="808080"/>
    </w:rPr>
  </w:style>
  <w:style w:type="character" w:customStyle="1" w:styleId="11">
    <w:name w:val="样式1"/>
    <w:basedOn w:val="a2"/>
    <w:uiPriority w:val="1"/>
    <w:qFormat/>
    <w:rsid w:val="00E37FE2"/>
  </w:style>
  <w:style w:type="character" w:customStyle="1" w:styleId="20">
    <w:name w:val="样式2"/>
    <w:basedOn w:val="a2"/>
    <w:uiPriority w:val="1"/>
    <w:qFormat/>
    <w:rsid w:val="00E37FE2"/>
  </w:style>
  <w:style w:type="paragraph" w:customStyle="1" w:styleId="afc">
    <w:name w:val="封面表格文本"/>
    <w:basedOn w:val="a1"/>
    <w:semiHidden/>
    <w:qFormat/>
    <w:rsid w:val="00E37FE2"/>
    <w:pPr>
      <w:widowControl/>
      <w:autoSpaceDE w:val="0"/>
      <w:autoSpaceDN w:val="0"/>
      <w:adjustRightInd w:val="0"/>
      <w:snapToGrid w:val="0"/>
      <w:spacing w:before="80" w:after="80" w:line="300" w:lineRule="auto"/>
      <w:jc w:val="center"/>
    </w:pPr>
    <w:rPr>
      <w:rFonts w:ascii="Arial" w:eastAsia="宋体" w:hAnsi="Arial"/>
      <w:b/>
      <w:kern w:val="0"/>
      <w:szCs w:val="21"/>
      <w:lang w:eastAsia="zh-CN"/>
    </w:rPr>
  </w:style>
  <w:style w:type="paragraph" w:customStyle="1" w:styleId="Char">
    <w:name w:val="缺省文本 Char"/>
    <w:basedOn w:val="a1"/>
    <w:link w:val="CharChar"/>
    <w:semiHidden/>
    <w:qFormat/>
    <w:rsid w:val="00E37FE2"/>
    <w:pPr>
      <w:widowControl/>
      <w:snapToGrid w:val="0"/>
      <w:spacing w:before="80" w:after="80" w:line="300" w:lineRule="auto"/>
      <w:jc w:val="both"/>
    </w:pPr>
    <w:rPr>
      <w:rFonts w:ascii="Arial" w:eastAsia="宋体" w:hAnsi="Arial"/>
      <w:sz w:val="21"/>
      <w:szCs w:val="21"/>
      <w:lang w:eastAsia="zh-CN"/>
    </w:rPr>
  </w:style>
  <w:style w:type="paragraph" w:customStyle="1" w:styleId="TableText">
    <w:name w:val="Table Text"/>
    <w:semiHidden/>
    <w:qFormat/>
    <w:rsid w:val="00E37FE2"/>
    <w:pPr>
      <w:snapToGrid w:val="0"/>
      <w:spacing w:before="80" w:after="80"/>
    </w:pPr>
    <w:rPr>
      <w:rFonts w:ascii="Arial" w:hAnsi="Arial"/>
      <w:sz w:val="18"/>
    </w:rPr>
  </w:style>
  <w:style w:type="character" w:customStyle="1" w:styleId="CharChar">
    <w:name w:val="缺省文本 Char Char"/>
    <w:basedOn w:val="a2"/>
    <w:link w:val="Char"/>
    <w:qFormat/>
    <w:rsid w:val="00E37FE2"/>
    <w:rPr>
      <w:rFonts w:ascii="Arial" w:hAnsi="Arial"/>
      <w:kern w:val="2"/>
      <w:sz w:val="21"/>
      <w:szCs w:val="21"/>
    </w:rPr>
  </w:style>
  <w:style w:type="character" w:customStyle="1" w:styleId="a7">
    <w:name w:val="批注文字 字符"/>
    <w:basedOn w:val="a2"/>
    <w:link w:val="a6"/>
    <w:uiPriority w:val="99"/>
    <w:qFormat/>
    <w:rsid w:val="00E37FE2"/>
    <w:rPr>
      <w:rFonts w:eastAsia="PMingLiU"/>
      <w:kern w:val="2"/>
      <w:sz w:val="24"/>
      <w:szCs w:val="24"/>
      <w:lang w:eastAsia="zh-TW"/>
    </w:rPr>
  </w:style>
  <w:style w:type="character" w:customStyle="1" w:styleId="ae">
    <w:name w:val="批注主题 字符"/>
    <w:basedOn w:val="a7"/>
    <w:link w:val="ad"/>
    <w:uiPriority w:val="99"/>
    <w:semiHidden/>
    <w:qFormat/>
    <w:rsid w:val="00E37FE2"/>
    <w:rPr>
      <w:rFonts w:eastAsia="PMingLiU"/>
      <w:b/>
      <w:bCs/>
      <w:kern w:val="2"/>
      <w:sz w:val="24"/>
      <w:szCs w:val="24"/>
      <w:lang w:eastAsia="zh-TW"/>
    </w:rPr>
  </w:style>
  <w:style w:type="paragraph" w:customStyle="1" w:styleId="10">
    <w:name w:val="标题1"/>
    <w:basedOn w:val="1"/>
    <w:link w:val="1Char"/>
    <w:qFormat/>
    <w:rsid w:val="00E37FE2"/>
    <w:pPr>
      <w:numPr>
        <w:numId w:val="2"/>
      </w:numPr>
    </w:pPr>
  </w:style>
  <w:style w:type="character" w:customStyle="1" w:styleId="1Char">
    <w:name w:val="标题1 Char"/>
    <w:basedOn w:val="a2"/>
    <w:link w:val="10"/>
    <w:qFormat/>
    <w:rsid w:val="00E37FE2"/>
    <w:rPr>
      <w:rFonts w:ascii="Arial" w:eastAsia="黑体" w:hAnsi="Arial"/>
      <w:b/>
      <w:sz w:val="32"/>
      <w:szCs w:val="32"/>
    </w:rPr>
  </w:style>
  <w:style w:type="paragraph" w:customStyle="1" w:styleId="30">
    <w:name w:val="样式 标题 3 + (中文) 宋体"/>
    <w:basedOn w:val="3"/>
    <w:qFormat/>
    <w:rsid w:val="00E37FE2"/>
    <w:pPr>
      <w:numPr>
        <w:ilvl w:val="0"/>
        <w:numId w:val="0"/>
      </w:numPr>
      <w:tabs>
        <w:tab w:val="clear" w:pos="720"/>
        <w:tab w:val="left" w:pos="709"/>
      </w:tabs>
      <w:ind w:left="709" w:hanging="425"/>
    </w:pPr>
    <w:rPr>
      <w:rFonts w:eastAsia="宋体"/>
      <w:b/>
      <w:bCs w:val="0"/>
      <w:sz w:val="30"/>
    </w:rPr>
  </w:style>
  <w:style w:type="paragraph" w:styleId="afd">
    <w:name w:val="List Paragraph"/>
    <w:basedOn w:val="a1"/>
    <w:uiPriority w:val="34"/>
    <w:qFormat/>
    <w:rsid w:val="00E37FE2"/>
    <w:pPr>
      <w:ind w:firstLineChars="200" w:firstLine="420"/>
    </w:pPr>
  </w:style>
  <w:style w:type="character" w:customStyle="1" w:styleId="apple-converted-space">
    <w:name w:val="apple-converted-space"/>
    <w:basedOn w:val="a2"/>
    <w:qFormat/>
    <w:rsid w:val="00E37FE2"/>
  </w:style>
  <w:style w:type="character" w:styleId="afe">
    <w:name w:val="Unresolved Mention"/>
    <w:basedOn w:val="a2"/>
    <w:uiPriority w:val="99"/>
    <w:semiHidden/>
    <w:unhideWhenUsed/>
    <w:rsid w:val="00BE3C93"/>
    <w:rPr>
      <w:color w:val="605E5C"/>
      <w:shd w:val="clear" w:color="auto" w:fill="E1DFDD"/>
    </w:rPr>
  </w:style>
  <w:style w:type="paragraph" w:styleId="TOC">
    <w:name w:val="TOC Heading"/>
    <w:basedOn w:val="1"/>
    <w:next w:val="a1"/>
    <w:uiPriority w:val="39"/>
    <w:unhideWhenUsed/>
    <w:qFormat/>
    <w:rsid w:val="00972AD2"/>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 w:type="paragraph" w:styleId="TOC1">
    <w:name w:val="toc 1"/>
    <w:basedOn w:val="a1"/>
    <w:next w:val="a1"/>
    <w:autoRedefine/>
    <w:uiPriority w:val="39"/>
    <w:unhideWhenUsed/>
    <w:rsid w:val="00972AD2"/>
  </w:style>
  <w:style w:type="paragraph" w:styleId="TOC2">
    <w:name w:val="toc 2"/>
    <w:basedOn w:val="a1"/>
    <w:next w:val="a1"/>
    <w:autoRedefine/>
    <w:uiPriority w:val="39"/>
    <w:unhideWhenUsed/>
    <w:rsid w:val="00972AD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511">
      <w:bodyDiv w:val="1"/>
      <w:marLeft w:val="0"/>
      <w:marRight w:val="0"/>
      <w:marTop w:val="0"/>
      <w:marBottom w:val="0"/>
      <w:divBdr>
        <w:top w:val="none" w:sz="0" w:space="0" w:color="auto"/>
        <w:left w:val="none" w:sz="0" w:space="0" w:color="auto"/>
        <w:bottom w:val="none" w:sz="0" w:space="0" w:color="auto"/>
        <w:right w:val="none" w:sz="0" w:space="0" w:color="auto"/>
      </w:divBdr>
      <w:divsChild>
        <w:div w:id="257101648">
          <w:marLeft w:val="0"/>
          <w:marRight w:val="0"/>
          <w:marTop w:val="0"/>
          <w:marBottom w:val="0"/>
          <w:divBdr>
            <w:top w:val="none" w:sz="0" w:space="0" w:color="auto"/>
            <w:left w:val="none" w:sz="0" w:space="0" w:color="auto"/>
            <w:bottom w:val="none" w:sz="0" w:space="0" w:color="auto"/>
            <w:right w:val="none" w:sz="0" w:space="0" w:color="auto"/>
          </w:divBdr>
          <w:divsChild>
            <w:div w:id="824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281">
      <w:bodyDiv w:val="1"/>
      <w:marLeft w:val="0"/>
      <w:marRight w:val="0"/>
      <w:marTop w:val="0"/>
      <w:marBottom w:val="0"/>
      <w:divBdr>
        <w:top w:val="none" w:sz="0" w:space="0" w:color="auto"/>
        <w:left w:val="none" w:sz="0" w:space="0" w:color="auto"/>
        <w:bottom w:val="none" w:sz="0" w:space="0" w:color="auto"/>
        <w:right w:val="none" w:sz="0" w:space="0" w:color="auto"/>
      </w:divBdr>
      <w:divsChild>
        <w:div w:id="226459433">
          <w:marLeft w:val="0"/>
          <w:marRight w:val="0"/>
          <w:marTop w:val="0"/>
          <w:marBottom w:val="0"/>
          <w:divBdr>
            <w:top w:val="none" w:sz="0" w:space="0" w:color="auto"/>
            <w:left w:val="none" w:sz="0" w:space="0" w:color="auto"/>
            <w:bottom w:val="none" w:sz="0" w:space="0" w:color="auto"/>
            <w:right w:val="none" w:sz="0" w:space="0" w:color="auto"/>
          </w:divBdr>
          <w:divsChild>
            <w:div w:id="10644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4716">
      <w:bodyDiv w:val="1"/>
      <w:marLeft w:val="0"/>
      <w:marRight w:val="0"/>
      <w:marTop w:val="0"/>
      <w:marBottom w:val="0"/>
      <w:divBdr>
        <w:top w:val="none" w:sz="0" w:space="0" w:color="auto"/>
        <w:left w:val="none" w:sz="0" w:space="0" w:color="auto"/>
        <w:bottom w:val="none" w:sz="0" w:space="0" w:color="auto"/>
        <w:right w:val="none" w:sz="0" w:space="0" w:color="auto"/>
      </w:divBdr>
      <w:divsChild>
        <w:div w:id="1014645611">
          <w:marLeft w:val="0"/>
          <w:marRight w:val="0"/>
          <w:marTop w:val="0"/>
          <w:marBottom w:val="0"/>
          <w:divBdr>
            <w:top w:val="none" w:sz="0" w:space="0" w:color="auto"/>
            <w:left w:val="none" w:sz="0" w:space="0" w:color="auto"/>
            <w:bottom w:val="none" w:sz="0" w:space="0" w:color="auto"/>
            <w:right w:val="none" w:sz="0" w:space="0" w:color="auto"/>
          </w:divBdr>
          <w:divsChild>
            <w:div w:id="18736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377">
      <w:bodyDiv w:val="1"/>
      <w:marLeft w:val="0"/>
      <w:marRight w:val="0"/>
      <w:marTop w:val="0"/>
      <w:marBottom w:val="0"/>
      <w:divBdr>
        <w:top w:val="none" w:sz="0" w:space="0" w:color="auto"/>
        <w:left w:val="none" w:sz="0" w:space="0" w:color="auto"/>
        <w:bottom w:val="none" w:sz="0" w:space="0" w:color="auto"/>
        <w:right w:val="none" w:sz="0" w:space="0" w:color="auto"/>
      </w:divBdr>
      <w:divsChild>
        <w:div w:id="1225987577">
          <w:marLeft w:val="0"/>
          <w:marRight w:val="0"/>
          <w:marTop w:val="0"/>
          <w:marBottom w:val="0"/>
          <w:divBdr>
            <w:top w:val="none" w:sz="0" w:space="0" w:color="auto"/>
            <w:left w:val="none" w:sz="0" w:space="0" w:color="auto"/>
            <w:bottom w:val="none" w:sz="0" w:space="0" w:color="auto"/>
            <w:right w:val="none" w:sz="0" w:space="0" w:color="auto"/>
          </w:divBdr>
          <w:divsChild>
            <w:div w:id="20517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129">
      <w:bodyDiv w:val="1"/>
      <w:marLeft w:val="0"/>
      <w:marRight w:val="0"/>
      <w:marTop w:val="0"/>
      <w:marBottom w:val="0"/>
      <w:divBdr>
        <w:top w:val="none" w:sz="0" w:space="0" w:color="auto"/>
        <w:left w:val="none" w:sz="0" w:space="0" w:color="auto"/>
        <w:bottom w:val="none" w:sz="0" w:space="0" w:color="auto"/>
        <w:right w:val="none" w:sz="0" w:space="0" w:color="auto"/>
      </w:divBdr>
      <w:divsChild>
        <w:div w:id="47656330">
          <w:marLeft w:val="0"/>
          <w:marRight w:val="0"/>
          <w:marTop w:val="0"/>
          <w:marBottom w:val="0"/>
          <w:divBdr>
            <w:top w:val="none" w:sz="0" w:space="0" w:color="auto"/>
            <w:left w:val="none" w:sz="0" w:space="0" w:color="auto"/>
            <w:bottom w:val="none" w:sz="0" w:space="0" w:color="auto"/>
            <w:right w:val="none" w:sz="0" w:space="0" w:color="auto"/>
          </w:divBdr>
          <w:divsChild>
            <w:div w:id="10735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0751">
      <w:bodyDiv w:val="1"/>
      <w:marLeft w:val="0"/>
      <w:marRight w:val="0"/>
      <w:marTop w:val="0"/>
      <w:marBottom w:val="0"/>
      <w:divBdr>
        <w:top w:val="none" w:sz="0" w:space="0" w:color="auto"/>
        <w:left w:val="none" w:sz="0" w:space="0" w:color="auto"/>
        <w:bottom w:val="none" w:sz="0" w:space="0" w:color="auto"/>
        <w:right w:val="none" w:sz="0" w:space="0" w:color="auto"/>
      </w:divBdr>
      <w:divsChild>
        <w:div w:id="1250503153">
          <w:marLeft w:val="0"/>
          <w:marRight w:val="0"/>
          <w:marTop w:val="0"/>
          <w:marBottom w:val="0"/>
          <w:divBdr>
            <w:top w:val="none" w:sz="0" w:space="0" w:color="auto"/>
            <w:left w:val="none" w:sz="0" w:space="0" w:color="auto"/>
            <w:bottom w:val="none" w:sz="0" w:space="0" w:color="auto"/>
            <w:right w:val="none" w:sz="0" w:space="0" w:color="auto"/>
          </w:divBdr>
          <w:divsChild>
            <w:div w:id="15198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664">
      <w:bodyDiv w:val="1"/>
      <w:marLeft w:val="0"/>
      <w:marRight w:val="0"/>
      <w:marTop w:val="0"/>
      <w:marBottom w:val="0"/>
      <w:divBdr>
        <w:top w:val="none" w:sz="0" w:space="0" w:color="auto"/>
        <w:left w:val="none" w:sz="0" w:space="0" w:color="auto"/>
        <w:bottom w:val="none" w:sz="0" w:space="0" w:color="auto"/>
        <w:right w:val="none" w:sz="0" w:space="0" w:color="auto"/>
      </w:divBdr>
      <w:divsChild>
        <w:div w:id="87972691">
          <w:marLeft w:val="0"/>
          <w:marRight w:val="0"/>
          <w:marTop w:val="0"/>
          <w:marBottom w:val="0"/>
          <w:divBdr>
            <w:top w:val="none" w:sz="0" w:space="0" w:color="auto"/>
            <w:left w:val="none" w:sz="0" w:space="0" w:color="auto"/>
            <w:bottom w:val="none" w:sz="0" w:space="0" w:color="auto"/>
            <w:right w:val="none" w:sz="0" w:space="0" w:color="auto"/>
          </w:divBdr>
          <w:divsChild>
            <w:div w:id="12872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393">
      <w:bodyDiv w:val="1"/>
      <w:marLeft w:val="0"/>
      <w:marRight w:val="0"/>
      <w:marTop w:val="0"/>
      <w:marBottom w:val="0"/>
      <w:divBdr>
        <w:top w:val="none" w:sz="0" w:space="0" w:color="auto"/>
        <w:left w:val="none" w:sz="0" w:space="0" w:color="auto"/>
        <w:bottom w:val="none" w:sz="0" w:space="0" w:color="auto"/>
        <w:right w:val="none" w:sz="0" w:space="0" w:color="auto"/>
      </w:divBdr>
      <w:divsChild>
        <w:div w:id="2093771874">
          <w:marLeft w:val="0"/>
          <w:marRight w:val="0"/>
          <w:marTop w:val="0"/>
          <w:marBottom w:val="0"/>
          <w:divBdr>
            <w:top w:val="none" w:sz="0" w:space="0" w:color="auto"/>
            <w:left w:val="none" w:sz="0" w:space="0" w:color="auto"/>
            <w:bottom w:val="none" w:sz="0" w:space="0" w:color="auto"/>
            <w:right w:val="none" w:sz="0" w:space="0" w:color="auto"/>
          </w:divBdr>
          <w:divsChild>
            <w:div w:id="18223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4066">
      <w:bodyDiv w:val="1"/>
      <w:marLeft w:val="0"/>
      <w:marRight w:val="0"/>
      <w:marTop w:val="0"/>
      <w:marBottom w:val="0"/>
      <w:divBdr>
        <w:top w:val="none" w:sz="0" w:space="0" w:color="auto"/>
        <w:left w:val="none" w:sz="0" w:space="0" w:color="auto"/>
        <w:bottom w:val="none" w:sz="0" w:space="0" w:color="auto"/>
        <w:right w:val="none" w:sz="0" w:space="0" w:color="auto"/>
      </w:divBdr>
      <w:divsChild>
        <w:div w:id="1835025307">
          <w:marLeft w:val="0"/>
          <w:marRight w:val="0"/>
          <w:marTop w:val="0"/>
          <w:marBottom w:val="0"/>
          <w:divBdr>
            <w:top w:val="none" w:sz="0" w:space="0" w:color="auto"/>
            <w:left w:val="none" w:sz="0" w:space="0" w:color="auto"/>
            <w:bottom w:val="none" w:sz="0" w:space="0" w:color="auto"/>
            <w:right w:val="none" w:sz="0" w:space="0" w:color="auto"/>
          </w:divBdr>
          <w:divsChild>
            <w:div w:id="497581915">
              <w:marLeft w:val="0"/>
              <w:marRight w:val="0"/>
              <w:marTop w:val="0"/>
              <w:marBottom w:val="0"/>
              <w:divBdr>
                <w:top w:val="none" w:sz="0" w:space="0" w:color="auto"/>
                <w:left w:val="none" w:sz="0" w:space="0" w:color="auto"/>
                <w:bottom w:val="none" w:sz="0" w:space="0" w:color="auto"/>
                <w:right w:val="none" w:sz="0" w:space="0" w:color="auto"/>
              </w:divBdr>
            </w:div>
            <w:div w:id="1817912313">
              <w:marLeft w:val="0"/>
              <w:marRight w:val="0"/>
              <w:marTop w:val="0"/>
              <w:marBottom w:val="0"/>
              <w:divBdr>
                <w:top w:val="none" w:sz="0" w:space="0" w:color="auto"/>
                <w:left w:val="none" w:sz="0" w:space="0" w:color="auto"/>
                <w:bottom w:val="none" w:sz="0" w:space="0" w:color="auto"/>
                <w:right w:val="none" w:sz="0" w:space="0" w:color="auto"/>
              </w:divBdr>
            </w:div>
            <w:div w:id="475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8055">
      <w:bodyDiv w:val="1"/>
      <w:marLeft w:val="0"/>
      <w:marRight w:val="0"/>
      <w:marTop w:val="0"/>
      <w:marBottom w:val="0"/>
      <w:divBdr>
        <w:top w:val="none" w:sz="0" w:space="0" w:color="auto"/>
        <w:left w:val="none" w:sz="0" w:space="0" w:color="auto"/>
        <w:bottom w:val="none" w:sz="0" w:space="0" w:color="auto"/>
        <w:right w:val="none" w:sz="0" w:space="0" w:color="auto"/>
      </w:divBdr>
      <w:divsChild>
        <w:div w:id="633608495">
          <w:marLeft w:val="0"/>
          <w:marRight w:val="0"/>
          <w:marTop w:val="0"/>
          <w:marBottom w:val="0"/>
          <w:divBdr>
            <w:top w:val="none" w:sz="0" w:space="0" w:color="auto"/>
            <w:left w:val="none" w:sz="0" w:space="0" w:color="auto"/>
            <w:bottom w:val="none" w:sz="0" w:space="0" w:color="auto"/>
            <w:right w:val="none" w:sz="0" w:space="0" w:color="auto"/>
          </w:divBdr>
          <w:divsChild>
            <w:div w:id="7528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5655">
      <w:bodyDiv w:val="1"/>
      <w:marLeft w:val="0"/>
      <w:marRight w:val="0"/>
      <w:marTop w:val="0"/>
      <w:marBottom w:val="0"/>
      <w:divBdr>
        <w:top w:val="none" w:sz="0" w:space="0" w:color="auto"/>
        <w:left w:val="none" w:sz="0" w:space="0" w:color="auto"/>
        <w:bottom w:val="none" w:sz="0" w:space="0" w:color="auto"/>
        <w:right w:val="none" w:sz="0" w:space="0" w:color="auto"/>
      </w:divBdr>
      <w:divsChild>
        <w:div w:id="684552047">
          <w:marLeft w:val="0"/>
          <w:marRight w:val="0"/>
          <w:marTop w:val="0"/>
          <w:marBottom w:val="0"/>
          <w:divBdr>
            <w:top w:val="none" w:sz="0" w:space="0" w:color="auto"/>
            <w:left w:val="none" w:sz="0" w:space="0" w:color="auto"/>
            <w:bottom w:val="none" w:sz="0" w:space="0" w:color="auto"/>
            <w:right w:val="none" w:sz="0" w:space="0" w:color="auto"/>
          </w:divBdr>
          <w:divsChild>
            <w:div w:id="17410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4050">
      <w:bodyDiv w:val="1"/>
      <w:marLeft w:val="0"/>
      <w:marRight w:val="0"/>
      <w:marTop w:val="0"/>
      <w:marBottom w:val="0"/>
      <w:divBdr>
        <w:top w:val="none" w:sz="0" w:space="0" w:color="auto"/>
        <w:left w:val="none" w:sz="0" w:space="0" w:color="auto"/>
        <w:bottom w:val="none" w:sz="0" w:space="0" w:color="auto"/>
        <w:right w:val="none" w:sz="0" w:space="0" w:color="auto"/>
      </w:divBdr>
      <w:divsChild>
        <w:div w:id="58989294">
          <w:marLeft w:val="0"/>
          <w:marRight w:val="0"/>
          <w:marTop w:val="0"/>
          <w:marBottom w:val="0"/>
          <w:divBdr>
            <w:top w:val="none" w:sz="0" w:space="0" w:color="auto"/>
            <w:left w:val="none" w:sz="0" w:space="0" w:color="auto"/>
            <w:bottom w:val="none" w:sz="0" w:space="0" w:color="auto"/>
            <w:right w:val="none" w:sz="0" w:space="0" w:color="auto"/>
          </w:divBdr>
          <w:divsChild>
            <w:div w:id="10534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8919">
      <w:bodyDiv w:val="1"/>
      <w:marLeft w:val="0"/>
      <w:marRight w:val="0"/>
      <w:marTop w:val="0"/>
      <w:marBottom w:val="0"/>
      <w:divBdr>
        <w:top w:val="none" w:sz="0" w:space="0" w:color="auto"/>
        <w:left w:val="none" w:sz="0" w:space="0" w:color="auto"/>
        <w:bottom w:val="none" w:sz="0" w:space="0" w:color="auto"/>
        <w:right w:val="none" w:sz="0" w:space="0" w:color="auto"/>
      </w:divBdr>
    </w:div>
    <w:div w:id="1061369761">
      <w:bodyDiv w:val="1"/>
      <w:marLeft w:val="0"/>
      <w:marRight w:val="0"/>
      <w:marTop w:val="0"/>
      <w:marBottom w:val="0"/>
      <w:divBdr>
        <w:top w:val="none" w:sz="0" w:space="0" w:color="auto"/>
        <w:left w:val="none" w:sz="0" w:space="0" w:color="auto"/>
        <w:bottom w:val="none" w:sz="0" w:space="0" w:color="auto"/>
        <w:right w:val="none" w:sz="0" w:space="0" w:color="auto"/>
      </w:divBdr>
      <w:divsChild>
        <w:div w:id="1484850672">
          <w:marLeft w:val="0"/>
          <w:marRight w:val="0"/>
          <w:marTop w:val="0"/>
          <w:marBottom w:val="0"/>
          <w:divBdr>
            <w:top w:val="none" w:sz="0" w:space="0" w:color="auto"/>
            <w:left w:val="none" w:sz="0" w:space="0" w:color="auto"/>
            <w:bottom w:val="none" w:sz="0" w:space="0" w:color="auto"/>
            <w:right w:val="none" w:sz="0" w:space="0" w:color="auto"/>
          </w:divBdr>
          <w:divsChild>
            <w:div w:id="11608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1370">
      <w:bodyDiv w:val="1"/>
      <w:marLeft w:val="0"/>
      <w:marRight w:val="0"/>
      <w:marTop w:val="0"/>
      <w:marBottom w:val="0"/>
      <w:divBdr>
        <w:top w:val="none" w:sz="0" w:space="0" w:color="auto"/>
        <w:left w:val="none" w:sz="0" w:space="0" w:color="auto"/>
        <w:bottom w:val="none" w:sz="0" w:space="0" w:color="auto"/>
        <w:right w:val="none" w:sz="0" w:space="0" w:color="auto"/>
      </w:divBdr>
      <w:divsChild>
        <w:div w:id="417019009">
          <w:marLeft w:val="0"/>
          <w:marRight w:val="0"/>
          <w:marTop w:val="0"/>
          <w:marBottom w:val="0"/>
          <w:divBdr>
            <w:top w:val="none" w:sz="0" w:space="0" w:color="auto"/>
            <w:left w:val="none" w:sz="0" w:space="0" w:color="auto"/>
            <w:bottom w:val="none" w:sz="0" w:space="0" w:color="auto"/>
            <w:right w:val="none" w:sz="0" w:space="0" w:color="auto"/>
          </w:divBdr>
          <w:divsChild>
            <w:div w:id="2978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5848">
      <w:bodyDiv w:val="1"/>
      <w:marLeft w:val="0"/>
      <w:marRight w:val="0"/>
      <w:marTop w:val="0"/>
      <w:marBottom w:val="0"/>
      <w:divBdr>
        <w:top w:val="none" w:sz="0" w:space="0" w:color="auto"/>
        <w:left w:val="none" w:sz="0" w:space="0" w:color="auto"/>
        <w:bottom w:val="none" w:sz="0" w:space="0" w:color="auto"/>
        <w:right w:val="none" w:sz="0" w:space="0" w:color="auto"/>
      </w:divBdr>
      <w:divsChild>
        <w:div w:id="1677147205">
          <w:marLeft w:val="0"/>
          <w:marRight w:val="0"/>
          <w:marTop w:val="0"/>
          <w:marBottom w:val="0"/>
          <w:divBdr>
            <w:top w:val="none" w:sz="0" w:space="0" w:color="auto"/>
            <w:left w:val="none" w:sz="0" w:space="0" w:color="auto"/>
            <w:bottom w:val="none" w:sz="0" w:space="0" w:color="auto"/>
            <w:right w:val="none" w:sz="0" w:space="0" w:color="auto"/>
          </w:divBdr>
          <w:divsChild>
            <w:div w:id="13807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8710">
      <w:bodyDiv w:val="1"/>
      <w:marLeft w:val="0"/>
      <w:marRight w:val="0"/>
      <w:marTop w:val="0"/>
      <w:marBottom w:val="0"/>
      <w:divBdr>
        <w:top w:val="none" w:sz="0" w:space="0" w:color="auto"/>
        <w:left w:val="none" w:sz="0" w:space="0" w:color="auto"/>
        <w:bottom w:val="none" w:sz="0" w:space="0" w:color="auto"/>
        <w:right w:val="none" w:sz="0" w:space="0" w:color="auto"/>
      </w:divBdr>
      <w:divsChild>
        <w:div w:id="1267039282">
          <w:marLeft w:val="0"/>
          <w:marRight w:val="0"/>
          <w:marTop w:val="0"/>
          <w:marBottom w:val="0"/>
          <w:divBdr>
            <w:top w:val="none" w:sz="0" w:space="0" w:color="auto"/>
            <w:left w:val="none" w:sz="0" w:space="0" w:color="auto"/>
            <w:bottom w:val="none" w:sz="0" w:space="0" w:color="auto"/>
            <w:right w:val="none" w:sz="0" w:space="0" w:color="auto"/>
          </w:divBdr>
          <w:divsChild>
            <w:div w:id="13908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1616">
      <w:bodyDiv w:val="1"/>
      <w:marLeft w:val="0"/>
      <w:marRight w:val="0"/>
      <w:marTop w:val="0"/>
      <w:marBottom w:val="0"/>
      <w:divBdr>
        <w:top w:val="none" w:sz="0" w:space="0" w:color="auto"/>
        <w:left w:val="none" w:sz="0" w:space="0" w:color="auto"/>
        <w:bottom w:val="none" w:sz="0" w:space="0" w:color="auto"/>
        <w:right w:val="none" w:sz="0" w:space="0" w:color="auto"/>
      </w:divBdr>
      <w:divsChild>
        <w:div w:id="1456830951">
          <w:marLeft w:val="0"/>
          <w:marRight w:val="0"/>
          <w:marTop w:val="0"/>
          <w:marBottom w:val="0"/>
          <w:divBdr>
            <w:top w:val="none" w:sz="0" w:space="0" w:color="auto"/>
            <w:left w:val="none" w:sz="0" w:space="0" w:color="auto"/>
            <w:bottom w:val="none" w:sz="0" w:space="0" w:color="auto"/>
            <w:right w:val="none" w:sz="0" w:space="0" w:color="auto"/>
          </w:divBdr>
          <w:divsChild>
            <w:div w:id="20688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8754">
      <w:bodyDiv w:val="1"/>
      <w:marLeft w:val="0"/>
      <w:marRight w:val="0"/>
      <w:marTop w:val="0"/>
      <w:marBottom w:val="0"/>
      <w:divBdr>
        <w:top w:val="none" w:sz="0" w:space="0" w:color="auto"/>
        <w:left w:val="none" w:sz="0" w:space="0" w:color="auto"/>
        <w:bottom w:val="none" w:sz="0" w:space="0" w:color="auto"/>
        <w:right w:val="none" w:sz="0" w:space="0" w:color="auto"/>
      </w:divBdr>
      <w:divsChild>
        <w:div w:id="2056730009">
          <w:marLeft w:val="0"/>
          <w:marRight w:val="0"/>
          <w:marTop w:val="0"/>
          <w:marBottom w:val="0"/>
          <w:divBdr>
            <w:top w:val="none" w:sz="0" w:space="0" w:color="auto"/>
            <w:left w:val="none" w:sz="0" w:space="0" w:color="auto"/>
            <w:bottom w:val="none" w:sz="0" w:space="0" w:color="auto"/>
            <w:right w:val="none" w:sz="0" w:space="0" w:color="auto"/>
          </w:divBdr>
          <w:divsChild>
            <w:div w:id="9795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070">
      <w:bodyDiv w:val="1"/>
      <w:marLeft w:val="0"/>
      <w:marRight w:val="0"/>
      <w:marTop w:val="0"/>
      <w:marBottom w:val="0"/>
      <w:divBdr>
        <w:top w:val="none" w:sz="0" w:space="0" w:color="auto"/>
        <w:left w:val="none" w:sz="0" w:space="0" w:color="auto"/>
        <w:bottom w:val="none" w:sz="0" w:space="0" w:color="auto"/>
        <w:right w:val="none" w:sz="0" w:space="0" w:color="auto"/>
      </w:divBdr>
      <w:divsChild>
        <w:div w:id="887035504">
          <w:marLeft w:val="0"/>
          <w:marRight w:val="0"/>
          <w:marTop w:val="0"/>
          <w:marBottom w:val="0"/>
          <w:divBdr>
            <w:top w:val="none" w:sz="0" w:space="0" w:color="auto"/>
            <w:left w:val="none" w:sz="0" w:space="0" w:color="auto"/>
            <w:bottom w:val="none" w:sz="0" w:space="0" w:color="auto"/>
            <w:right w:val="none" w:sz="0" w:space="0" w:color="auto"/>
          </w:divBdr>
          <w:divsChild>
            <w:div w:id="557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4794">
      <w:bodyDiv w:val="1"/>
      <w:marLeft w:val="0"/>
      <w:marRight w:val="0"/>
      <w:marTop w:val="0"/>
      <w:marBottom w:val="0"/>
      <w:divBdr>
        <w:top w:val="none" w:sz="0" w:space="0" w:color="auto"/>
        <w:left w:val="none" w:sz="0" w:space="0" w:color="auto"/>
        <w:bottom w:val="none" w:sz="0" w:space="0" w:color="auto"/>
        <w:right w:val="none" w:sz="0" w:space="0" w:color="auto"/>
      </w:divBdr>
      <w:divsChild>
        <w:div w:id="219827144">
          <w:marLeft w:val="0"/>
          <w:marRight w:val="0"/>
          <w:marTop w:val="0"/>
          <w:marBottom w:val="0"/>
          <w:divBdr>
            <w:top w:val="none" w:sz="0" w:space="0" w:color="auto"/>
            <w:left w:val="none" w:sz="0" w:space="0" w:color="auto"/>
            <w:bottom w:val="none" w:sz="0" w:space="0" w:color="auto"/>
            <w:right w:val="none" w:sz="0" w:space="0" w:color="auto"/>
          </w:divBdr>
          <w:divsChild>
            <w:div w:id="21162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9348">
      <w:bodyDiv w:val="1"/>
      <w:marLeft w:val="0"/>
      <w:marRight w:val="0"/>
      <w:marTop w:val="0"/>
      <w:marBottom w:val="0"/>
      <w:divBdr>
        <w:top w:val="none" w:sz="0" w:space="0" w:color="auto"/>
        <w:left w:val="none" w:sz="0" w:space="0" w:color="auto"/>
        <w:bottom w:val="none" w:sz="0" w:space="0" w:color="auto"/>
        <w:right w:val="none" w:sz="0" w:space="0" w:color="auto"/>
      </w:divBdr>
      <w:divsChild>
        <w:div w:id="32387361">
          <w:marLeft w:val="0"/>
          <w:marRight w:val="0"/>
          <w:marTop w:val="0"/>
          <w:marBottom w:val="0"/>
          <w:divBdr>
            <w:top w:val="none" w:sz="0" w:space="0" w:color="auto"/>
            <w:left w:val="none" w:sz="0" w:space="0" w:color="auto"/>
            <w:bottom w:val="none" w:sz="0" w:space="0" w:color="auto"/>
            <w:right w:val="none" w:sz="0" w:space="0" w:color="auto"/>
          </w:divBdr>
          <w:divsChild>
            <w:div w:id="1046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9476">
      <w:bodyDiv w:val="1"/>
      <w:marLeft w:val="0"/>
      <w:marRight w:val="0"/>
      <w:marTop w:val="0"/>
      <w:marBottom w:val="0"/>
      <w:divBdr>
        <w:top w:val="none" w:sz="0" w:space="0" w:color="auto"/>
        <w:left w:val="none" w:sz="0" w:space="0" w:color="auto"/>
        <w:bottom w:val="none" w:sz="0" w:space="0" w:color="auto"/>
        <w:right w:val="none" w:sz="0" w:space="0" w:color="auto"/>
      </w:divBdr>
      <w:divsChild>
        <w:div w:id="1617759856">
          <w:marLeft w:val="0"/>
          <w:marRight w:val="0"/>
          <w:marTop w:val="0"/>
          <w:marBottom w:val="0"/>
          <w:divBdr>
            <w:top w:val="none" w:sz="0" w:space="0" w:color="auto"/>
            <w:left w:val="none" w:sz="0" w:space="0" w:color="auto"/>
            <w:bottom w:val="none" w:sz="0" w:space="0" w:color="auto"/>
            <w:right w:val="none" w:sz="0" w:space="0" w:color="auto"/>
          </w:divBdr>
          <w:divsChild>
            <w:div w:id="2411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6297">
      <w:bodyDiv w:val="1"/>
      <w:marLeft w:val="0"/>
      <w:marRight w:val="0"/>
      <w:marTop w:val="0"/>
      <w:marBottom w:val="0"/>
      <w:divBdr>
        <w:top w:val="none" w:sz="0" w:space="0" w:color="auto"/>
        <w:left w:val="none" w:sz="0" w:space="0" w:color="auto"/>
        <w:bottom w:val="none" w:sz="0" w:space="0" w:color="auto"/>
        <w:right w:val="none" w:sz="0" w:space="0" w:color="auto"/>
      </w:divBdr>
      <w:divsChild>
        <w:div w:id="1244798827">
          <w:marLeft w:val="0"/>
          <w:marRight w:val="0"/>
          <w:marTop w:val="0"/>
          <w:marBottom w:val="0"/>
          <w:divBdr>
            <w:top w:val="none" w:sz="0" w:space="0" w:color="auto"/>
            <w:left w:val="none" w:sz="0" w:space="0" w:color="auto"/>
            <w:bottom w:val="none" w:sz="0" w:space="0" w:color="auto"/>
            <w:right w:val="none" w:sz="0" w:space="0" w:color="auto"/>
          </w:divBdr>
          <w:divsChild>
            <w:div w:id="17055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586">
      <w:bodyDiv w:val="1"/>
      <w:marLeft w:val="0"/>
      <w:marRight w:val="0"/>
      <w:marTop w:val="0"/>
      <w:marBottom w:val="0"/>
      <w:divBdr>
        <w:top w:val="none" w:sz="0" w:space="0" w:color="auto"/>
        <w:left w:val="none" w:sz="0" w:space="0" w:color="auto"/>
        <w:bottom w:val="none" w:sz="0" w:space="0" w:color="auto"/>
        <w:right w:val="none" w:sz="0" w:space="0" w:color="auto"/>
      </w:divBdr>
      <w:divsChild>
        <w:div w:id="129517902">
          <w:marLeft w:val="0"/>
          <w:marRight w:val="0"/>
          <w:marTop w:val="0"/>
          <w:marBottom w:val="0"/>
          <w:divBdr>
            <w:top w:val="none" w:sz="0" w:space="0" w:color="auto"/>
            <w:left w:val="none" w:sz="0" w:space="0" w:color="auto"/>
            <w:bottom w:val="none" w:sz="0" w:space="0" w:color="auto"/>
            <w:right w:val="none" w:sz="0" w:space="0" w:color="auto"/>
          </w:divBdr>
          <w:divsChild>
            <w:div w:id="9925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032">
      <w:bodyDiv w:val="1"/>
      <w:marLeft w:val="0"/>
      <w:marRight w:val="0"/>
      <w:marTop w:val="0"/>
      <w:marBottom w:val="0"/>
      <w:divBdr>
        <w:top w:val="none" w:sz="0" w:space="0" w:color="auto"/>
        <w:left w:val="none" w:sz="0" w:space="0" w:color="auto"/>
        <w:bottom w:val="none" w:sz="0" w:space="0" w:color="auto"/>
        <w:right w:val="none" w:sz="0" w:space="0" w:color="auto"/>
      </w:divBdr>
      <w:divsChild>
        <w:div w:id="1072313991">
          <w:marLeft w:val="0"/>
          <w:marRight w:val="0"/>
          <w:marTop w:val="0"/>
          <w:marBottom w:val="0"/>
          <w:divBdr>
            <w:top w:val="none" w:sz="0" w:space="0" w:color="auto"/>
            <w:left w:val="none" w:sz="0" w:space="0" w:color="auto"/>
            <w:bottom w:val="none" w:sz="0" w:space="0" w:color="auto"/>
            <w:right w:val="none" w:sz="0" w:space="0" w:color="auto"/>
          </w:divBdr>
          <w:divsChild>
            <w:div w:id="7903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879">
      <w:bodyDiv w:val="1"/>
      <w:marLeft w:val="0"/>
      <w:marRight w:val="0"/>
      <w:marTop w:val="0"/>
      <w:marBottom w:val="0"/>
      <w:divBdr>
        <w:top w:val="none" w:sz="0" w:space="0" w:color="auto"/>
        <w:left w:val="none" w:sz="0" w:space="0" w:color="auto"/>
        <w:bottom w:val="none" w:sz="0" w:space="0" w:color="auto"/>
        <w:right w:val="none" w:sz="0" w:space="0" w:color="auto"/>
      </w:divBdr>
      <w:divsChild>
        <w:div w:id="1704016833">
          <w:marLeft w:val="0"/>
          <w:marRight w:val="0"/>
          <w:marTop w:val="0"/>
          <w:marBottom w:val="0"/>
          <w:divBdr>
            <w:top w:val="none" w:sz="0" w:space="0" w:color="auto"/>
            <w:left w:val="none" w:sz="0" w:space="0" w:color="auto"/>
            <w:bottom w:val="none" w:sz="0" w:space="0" w:color="auto"/>
            <w:right w:val="none" w:sz="0" w:space="0" w:color="auto"/>
          </w:divBdr>
          <w:divsChild>
            <w:div w:id="14894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232">
      <w:bodyDiv w:val="1"/>
      <w:marLeft w:val="0"/>
      <w:marRight w:val="0"/>
      <w:marTop w:val="0"/>
      <w:marBottom w:val="0"/>
      <w:divBdr>
        <w:top w:val="none" w:sz="0" w:space="0" w:color="auto"/>
        <w:left w:val="none" w:sz="0" w:space="0" w:color="auto"/>
        <w:bottom w:val="none" w:sz="0" w:space="0" w:color="auto"/>
        <w:right w:val="none" w:sz="0" w:space="0" w:color="auto"/>
      </w:divBdr>
      <w:divsChild>
        <w:div w:id="557323215">
          <w:marLeft w:val="0"/>
          <w:marRight w:val="0"/>
          <w:marTop w:val="0"/>
          <w:marBottom w:val="0"/>
          <w:divBdr>
            <w:top w:val="none" w:sz="0" w:space="0" w:color="auto"/>
            <w:left w:val="none" w:sz="0" w:space="0" w:color="auto"/>
            <w:bottom w:val="none" w:sz="0" w:space="0" w:color="auto"/>
            <w:right w:val="none" w:sz="0" w:space="0" w:color="auto"/>
          </w:divBdr>
          <w:divsChild>
            <w:div w:id="20919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5660">
      <w:bodyDiv w:val="1"/>
      <w:marLeft w:val="0"/>
      <w:marRight w:val="0"/>
      <w:marTop w:val="0"/>
      <w:marBottom w:val="0"/>
      <w:divBdr>
        <w:top w:val="none" w:sz="0" w:space="0" w:color="auto"/>
        <w:left w:val="none" w:sz="0" w:space="0" w:color="auto"/>
        <w:bottom w:val="none" w:sz="0" w:space="0" w:color="auto"/>
        <w:right w:val="none" w:sz="0" w:space="0" w:color="auto"/>
      </w:divBdr>
      <w:divsChild>
        <w:div w:id="1627656510">
          <w:marLeft w:val="0"/>
          <w:marRight w:val="0"/>
          <w:marTop w:val="0"/>
          <w:marBottom w:val="0"/>
          <w:divBdr>
            <w:top w:val="none" w:sz="0" w:space="0" w:color="auto"/>
            <w:left w:val="none" w:sz="0" w:space="0" w:color="auto"/>
            <w:bottom w:val="none" w:sz="0" w:space="0" w:color="auto"/>
            <w:right w:val="none" w:sz="0" w:space="0" w:color="auto"/>
          </w:divBdr>
          <w:divsChild>
            <w:div w:id="7256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583">
      <w:bodyDiv w:val="1"/>
      <w:marLeft w:val="0"/>
      <w:marRight w:val="0"/>
      <w:marTop w:val="0"/>
      <w:marBottom w:val="0"/>
      <w:divBdr>
        <w:top w:val="none" w:sz="0" w:space="0" w:color="auto"/>
        <w:left w:val="none" w:sz="0" w:space="0" w:color="auto"/>
        <w:bottom w:val="none" w:sz="0" w:space="0" w:color="auto"/>
        <w:right w:val="none" w:sz="0" w:space="0" w:color="auto"/>
      </w:divBdr>
      <w:divsChild>
        <w:div w:id="2056922705">
          <w:marLeft w:val="0"/>
          <w:marRight w:val="0"/>
          <w:marTop w:val="0"/>
          <w:marBottom w:val="0"/>
          <w:divBdr>
            <w:top w:val="none" w:sz="0" w:space="0" w:color="auto"/>
            <w:left w:val="none" w:sz="0" w:space="0" w:color="auto"/>
            <w:bottom w:val="none" w:sz="0" w:space="0" w:color="auto"/>
            <w:right w:val="none" w:sz="0" w:space="0" w:color="auto"/>
          </w:divBdr>
          <w:divsChild>
            <w:div w:id="17868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9414">
      <w:bodyDiv w:val="1"/>
      <w:marLeft w:val="0"/>
      <w:marRight w:val="0"/>
      <w:marTop w:val="0"/>
      <w:marBottom w:val="0"/>
      <w:divBdr>
        <w:top w:val="none" w:sz="0" w:space="0" w:color="auto"/>
        <w:left w:val="none" w:sz="0" w:space="0" w:color="auto"/>
        <w:bottom w:val="none" w:sz="0" w:space="0" w:color="auto"/>
        <w:right w:val="none" w:sz="0" w:space="0" w:color="auto"/>
      </w:divBdr>
      <w:divsChild>
        <w:div w:id="2132167628">
          <w:marLeft w:val="0"/>
          <w:marRight w:val="0"/>
          <w:marTop w:val="0"/>
          <w:marBottom w:val="0"/>
          <w:divBdr>
            <w:top w:val="none" w:sz="0" w:space="0" w:color="auto"/>
            <w:left w:val="none" w:sz="0" w:space="0" w:color="auto"/>
            <w:bottom w:val="none" w:sz="0" w:space="0" w:color="auto"/>
            <w:right w:val="none" w:sz="0" w:space="0" w:color="auto"/>
          </w:divBdr>
          <w:divsChild>
            <w:div w:id="12177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4">
      <extobjdata type="ECB019B1-382A-4266-B25C-5B523AA43C14" data="ewogICAiRmlsZUlkIiA6ICIxMzQ0NTc1Mjc5MjMiLAogICAiR3JvdXBJZCIgOiAiMTI0NjA3OTIxIiwKICAgIkltYWdlIiA6ICJpVkJPUncwS0dnb0FBQUFOU1VoRVVnQUFCSVlBQUFKbENBWUFBQUN2Ny9rV0FBQUFDWEJJV1hNQUFBc1RBQUFMRXdFQW1wd1lBQUFnQUVsRVFWUjRuT3pkZTF5VVpmNy84ZmR3VWt6UzdPQ1d0U1lkckxWTkdVTENVdExVUEdBb3FhdFd1bHA1U0VuTFZ0UHl2T1k1RlJNUFphbVpKcFhHYXBxclA4TkRXaW9ITFE5WWRsZzFVVmM4QUFNTXc5eS9QMWptNnppQVlNSW84M28rSHZ2WXVlLzd1dTc3Y3c4RXc5dnJ1bTR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9JRDhQMmxjOUNudkdDdnZBQUFBQUVsRlRrU3VRbUNDIiwKICAgIlRoZW1lIiA6ICIiLAogICAiVHlwZSIgOiAiZmxvdyIsCiAgICJWZXJzaW9uIiA6ICIiCn0K"/>
    </extobj>
  </extobj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968122-DFF1-41A9-9FDC-67BAD6B24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8</Pages>
  <Words>1097</Words>
  <Characters>6255</Characters>
  <Application>Microsoft Office Word</Application>
  <DocSecurity>0</DocSecurity>
  <Lines>52</Lines>
  <Paragraphs>14</Paragraphs>
  <ScaleCrop>false</ScaleCrop>
  <Company>Microsoft</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zlc</dc:creator>
  <cp:lastModifiedBy>俊达</cp:lastModifiedBy>
  <cp:revision>128</cp:revision>
  <dcterms:created xsi:type="dcterms:W3CDTF">2022-04-15T01:55:00Z</dcterms:created>
  <dcterms:modified xsi:type="dcterms:W3CDTF">2023-08-16T05:44:00Z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870B3A7CDA294E2C97BCD5BBF5329542</vt:lpwstr>
  </property>
</Properties>
</file>